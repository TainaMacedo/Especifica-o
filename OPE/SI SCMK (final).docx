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F1C61" w14:textId="77777777" w:rsidR="006F40A0" w:rsidRPr="003A65CA" w:rsidRDefault="000B331A">
      <w:pPr>
        <w:spacing w:before="240"/>
        <w:ind w:firstLine="397"/>
        <w:jc w:val="center"/>
        <w:rPr>
          <w:b/>
          <w:sz w:val="32"/>
          <w:szCs w:val="32"/>
        </w:rPr>
      </w:pPr>
      <w:r w:rsidRPr="003A65CA">
        <w:rPr>
          <w:b/>
          <w:sz w:val="32"/>
          <w:szCs w:val="32"/>
        </w:rPr>
        <w:t>Sistema SCMK</w:t>
      </w:r>
    </w:p>
    <w:p w14:paraId="5B406A5C" w14:textId="6FEABEBD" w:rsidR="006F40A0" w:rsidRPr="003A65CA" w:rsidRDefault="00820AF9">
      <w:pPr>
        <w:spacing w:before="240"/>
        <w:jc w:val="center"/>
        <w:rPr>
          <w:b/>
        </w:rPr>
      </w:pPr>
      <w:r>
        <w:rPr>
          <w:b/>
        </w:rPr>
        <w:t>Felipe Almeida</w:t>
      </w:r>
      <w:r w:rsidR="00B220DE" w:rsidRPr="003A65CA">
        <w:rPr>
          <w:b/>
        </w:rPr>
        <w:t>,</w:t>
      </w:r>
      <w:r>
        <w:rPr>
          <w:b/>
        </w:rPr>
        <w:t xml:space="preserve"> Lucas Fonseca</w:t>
      </w:r>
      <w:r w:rsidR="00B220DE" w:rsidRPr="003A65CA">
        <w:rPr>
          <w:b/>
        </w:rPr>
        <w:t xml:space="preserve">, </w:t>
      </w:r>
      <w:r>
        <w:rPr>
          <w:b/>
        </w:rPr>
        <w:t>Mateus Watanabe</w:t>
      </w:r>
      <w:r w:rsidR="00B220DE" w:rsidRPr="003A65CA">
        <w:rPr>
          <w:b/>
        </w:rPr>
        <w:t>,</w:t>
      </w:r>
      <w:r>
        <w:rPr>
          <w:b/>
        </w:rPr>
        <w:t xml:space="preserve"> Matheus Macedo</w:t>
      </w:r>
      <w:r w:rsidR="00B220DE" w:rsidRPr="003A65CA">
        <w:rPr>
          <w:b/>
        </w:rPr>
        <w:t xml:space="preserve">, </w:t>
      </w:r>
      <w:r>
        <w:rPr>
          <w:b/>
        </w:rPr>
        <w:t>Taina Macedo</w:t>
      </w:r>
    </w:p>
    <w:p w14:paraId="513D434E" w14:textId="77777777" w:rsidR="006F40A0" w:rsidRPr="00820AF9" w:rsidRDefault="00B220DE">
      <w:pPr>
        <w:spacing w:before="240"/>
        <w:jc w:val="center"/>
        <w:rPr>
          <w:color w:val="auto"/>
        </w:rPr>
      </w:pPr>
      <w:r w:rsidRPr="003A65CA">
        <w:t>Faculdade Impacta de Tecnologia</w:t>
      </w:r>
      <w:r w:rsidRPr="003A65CA">
        <w:br/>
        <w:t>São Paulo – SP – Brasil</w:t>
      </w:r>
      <w:r w:rsidRPr="003A65CA">
        <w:br/>
      </w:r>
    </w:p>
    <w:p w14:paraId="364BF927" w14:textId="38DB81CD" w:rsidR="006F40A0" w:rsidRPr="00820AF9" w:rsidRDefault="00514B94" w:rsidP="00820AF9">
      <w:pPr>
        <w:spacing w:after="120"/>
        <w:jc w:val="center"/>
        <w:rPr>
          <w:rFonts w:ascii="Courier New" w:eastAsia="Courier New" w:hAnsi="Courier New" w:cs="Courier New"/>
          <w:color w:val="auto"/>
          <w:sz w:val="20"/>
          <w:szCs w:val="20"/>
        </w:rPr>
        <w:sectPr w:rsidR="006F40A0" w:rsidRPr="00820AF9">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hyperlink r:id="rId12" w:history="1">
        <w:r w:rsidR="00820AF9" w:rsidRPr="00820AF9">
          <w:rPr>
            <w:rStyle w:val="Hyperlink"/>
            <w:rFonts w:ascii="Courier New" w:eastAsia="Courier New" w:hAnsi="Courier New" w:cs="Courier New"/>
            <w:color w:val="auto"/>
            <w:sz w:val="20"/>
            <w:szCs w:val="20"/>
            <w:u w:val="none"/>
          </w:rPr>
          <w:t>felipepereira937@gmail.com</w:t>
        </w:r>
      </w:hyperlink>
      <w:r w:rsidR="00820AF9" w:rsidRPr="00820AF9">
        <w:rPr>
          <w:rFonts w:ascii="Courier New" w:eastAsia="Courier New" w:hAnsi="Courier New" w:cs="Courier New"/>
          <w:color w:val="auto"/>
          <w:sz w:val="20"/>
          <w:szCs w:val="20"/>
        </w:rPr>
        <w:t>,luck_2997@hotmail.com,</w:t>
      </w:r>
      <w:r w:rsidR="003B5BAF">
        <w:rPr>
          <w:rFonts w:ascii="Courier New" w:eastAsia="Courier New" w:hAnsi="Courier New" w:cs="Courier New"/>
          <w:color w:val="auto"/>
          <w:sz w:val="20"/>
          <w:szCs w:val="20"/>
        </w:rPr>
        <w:t xml:space="preserve"> </w:t>
      </w:r>
      <w:hyperlink r:id="rId13" w:history="1">
        <w:r w:rsidR="00820AF9" w:rsidRPr="00820AF9">
          <w:rPr>
            <w:rStyle w:val="Hyperlink"/>
            <w:rFonts w:ascii="Courier New" w:eastAsia="Courier New" w:hAnsi="Courier New" w:cs="Courier New"/>
            <w:color w:val="auto"/>
            <w:sz w:val="20"/>
            <w:szCs w:val="20"/>
            <w:u w:val="none"/>
          </w:rPr>
          <w:t>mateuswatabe11@gmail.com</w:t>
        </w:r>
      </w:hyperlink>
      <w:r w:rsidR="00820AF9" w:rsidRPr="00820AF9">
        <w:rPr>
          <w:rFonts w:ascii="Courier New" w:eastAsia="Courier New" w:hAnsi="Courier New" w:cs="Courier New"/>
          <w:color w:val="auto"/>
          <w:sz w:val="20"/>
          <w:szCs w:val="20"/>
        </w:rPr>
        <w:t xml:space="preserve">, </w:t>
      </w:r>
      <w:hyperlink r:id="rId14" w:history="1">
        <w:r w:rsidR="00820AF9" w:rsidRPr="00820AF9">
          <w:rPr>
            <w:rStyle w:val="Hyperlink"/>
            <w:rFonts w:ascii="Courier New" w:eastAsia="Courier New" w:hAnsi="Courier New" w:cs="Courier New"/>
            <w:color w:val="auto"/>
            <w:sz w:val="20"/>
            <w:szCs w:val="20"/>
            <w:u w:val="none"/>
          </w:rPr>
          <w:t>msantanna88@gmail.com</w:t>
        </w:r>
      </w:hyperlink>
      <w:r w:rsidR="00820AF9" w:rsidRPr="00820AF9">
        <w:rPr>
          <w:rFonts w:ascii="Courier New" w:eastAsia="Courier New" w:hAnsi="Courier New" w:cs="Courier New"/>
          <w:color w:val="auto"/>
          <w:sz w:val="20"/>
          <w:szCs w:val="20"/>
        </w:rPr>
        <w:t>,tainamacedo_trabalho@outlook.com</w:t>
      </w:r>
    </w:p>
    <w:p w14:paraId="0EA5298E" w14:textId="77777777" w:rsidR="00185F06" w:rsidRPr="00185F06" w:rsidRDefault="00B220DE">
      <w:pPr>
        <w:spacing w:after="120"/>
        <w:ind w:left="454" w:right="454"/>
        <w:rPr>
          <w:i/>
        </w:rPr>
      </w:pPr>
      <w:del w:id="0" w:author="1700134@salas.aulas" w:date="2018-04-18T20:10:00Z">
        <w:r w:rsidRPr="00185F06" w:rsidDel="009D33F8">
          <w:rPr>
            <w:b/>
            <w:i/>
          </w:rPr>
          <w:delText>Abstract.</w:delText>
        </w:r>
        <w:r w:rsidRPr="00185F06" w:rsidDel="009D33F8">
          <w:rPr>
            <w:i/>
          </w:rPr>
          <w:delText xml:space="preserve"> </w:delText>
        </w:r>
        <w:r w:rsidR="009C3FEC" w:rsidRPr="00185F06" w:rsidDel="009D33F8">
          <w:rPr>
            <w:i/>
          </w:rPr>
          <w:delText>This article refers to the OPE project, which will describe the client, the tasks performed, the problems faced and the objective of this project containing the solution we will bring to</w:delText>
        </w:r>
      </w:del>
    </w:p>
    <w:p w14:paraId="1689D81A" w14:textId="7137DA70" w:rsidR="009D33F8" w:rsidRPr="009D33F8" w:rsidRDefault="009C3FEC">
      <w:pPr>
        <w:spacing w:after="120"/>
        <w:ind w:left="454" w:right="454"/>
        <w:rPr>
          <w:i/>
        </w:rPr>
      </w:pPr>
      <w:del w:id="1" w:author="1700134@salas.aulas" w:date="2018-04-18T20:10:00Z">
        <w:r w:rsidRPr="005B283F" w:rsidDel="009D33F8">
          <w:rPr>
            <w:i/>
          </w:rPr>
          <w:delText xml:space="preserve"> meet the needs presented.</w:delText>
        </w:r>
      </w:del>
      <w:ins w:id="2" w:author="1700134@salas.aulas" w:date="2018-04-18T20:10:00Z">
        <w:r w:rsidR="009D33F8" w:rsidRPr="005B283F">
          <w:br/>
        </w:r>
        <w:r w:rsidR="009D33F8" w:rsidRPr="009D33F8">
          <w:rPr>
            <w:b/>
            <w:i/>
            <w:color w:val="212121"/>
            <w:shd w:val="clear" w:color="auto" w:fill="FFFFFF"/>
            <w:rPrChange w:id="3" w:author="1700134@salas.aulas" w:date="2018-04-18T20:10:00Z">
              <w:rPr>
                <w:rFonts w:ascii="Arial" w:hAnsi="Arial" w:cs="Arial"/>
                <w:color w:val="212121"/>
                <w:shd w:val="clear" w:color="auto" w:fill="FFFFFF"/>
              </w:rPr>
            </w:rPrChange>
          </w:rPr>
          <w:t>Abstract</w:t>
        </w:r>
        <w:r w:rsidR="009D33F8" w:rsidRPr="009D33F8">
          <w:rPr>
            <w:i/>
            <w:color w:val="212121"/>
            <w:shd w:val="clear" w:color="auto" w:fill="FFFFFF"/>
            <w:rPrChange w:id="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5" w:author="1700134@salas.aulas" w:date="2018-04-18T20:10:00Z">
              <w:rPr>
                <w:rFonts w:ascii="Arial" w:hAnsi="Arial" w:cs="Arial"/>
                <w:color w:val="212121"/>
                <w:shd w:val="clear" w:color="auto" w:fill="FFFFFF"/>
              </w:rPr>
            </w:rPrChange>
          </w:rPr>
          <w:t>This</w:t>
        </w:r>
        <w:proofErr w:type="spellEnd"/>
        <w:r w:rsidR="009D33F8" w:rsidRPr="009D33F8">
          <w:rPr>
            <w:i/>
            <w:color w:val="212121"/>
            <w:shd w:val="clear" w:color="auto" w:fill="FFFFFF"/>
            <w:rPrChange w:id="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7" w:author="1700134@salas.aulas" w:date="2018-04-18T20:10:00Z">
              <w:rPr>
                <w:rFonts w:ascii="Arial" w:hAnsi="Arial" w:cs="Arial"/>
                <w:color w:val="212121"/>
                <w:shd w:val="clear" w:color="auto" w:fill="FFFFFF"/>
              </w:rPr>
            </w:rPrChange>
          </w:rPr>
          <w:t>article</w:t>
        </w:r>
        <w:proofErr w:type="spellEnd"/>
        <w:r w:rsidR="009D33F8" w:rsidRPr="009D33F8">
          <w:rPr>
            <w:i/>
            <w:color w:val="212121"/>
            <w:shd w:val="clear" w:color="auto" w:fill="FFFFFF"/>
            <w:rPrChange w:id="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9" w:author="1700134@salas.aulas" w:date="2018-04-18T20:10:00Z">
              <w:rPr>
                <w:rFonts w:ascii="Arial" w:hAnsi="Arial" w:cs="Arial"/>
                <w:color w:val="212121"/>
                <w:shd w:val="clear" w:color="auto" w:fill="FFFFFF"/>
              </w:rPr>
            </w:rPrChange>
          </w:rPr>
          <w:t>refers</w:t>
        </w:r>
        <w:proofErr w:type="spellEnd"/>
        <w:r w:rsidR="009D33F8" w:rsidRPr="009D33F8">
          <w:rPr>
            <w:i/>
            <w:color w:val="212121"/>
            <w:shd w:val="clear" w:color="auto" w:fill="FFFFFF"/>
            <w:rPrChange w:id="1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1" w:author="1700134@salas.aulas" w:date="2018-04-18T20:10:00Z">
              <w:rPr>
                <w:rFonts w:ascii="Arial" w:hAnsi="Arial" w:cs="Arial"/>
                <w:color w:val="212121"/>
                <w:shd w:val="clear" w:color="auto" w:fill="FFFFFF"/>
              </w:rPr>
            </w:rPrChange>
          </w:rPr>
          <w:t>to</w:t>
        </w:r>
        <w:proofErr w:type="spellEnd"/>
        <w:r w:rsidR="009D33F8" w:rsidRPr="009D33F8">
          <w:rPr>
            <w:i/>
            <w:color w:val="212121"/>
            <w:shd w:val="clear" w:color="auto" w:fill="FFFFFF"/>
            <w:rPrChange w:id="1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3" w:author="1700134@salas.aulas" w:date="2018-04-18T20:10:00Z">
              <w:rPr>
                <w:rFonts w:ascii="Arial" w:hAnsi="Arial" w:cs="Arial"/>
                <w:color w:val="212121"/>
                <w:shd w:val="clear" w:color="auto" w:fill="FFFFFF"/>
              </w:rPr>
            </w:rPrChange>
          </w:rPr>
          <w:t>the</w:t>
        </w:r>
        <w:proofErr w:type="spellEnd"/>
        <w:r w:rsidR="009D33F8" w:rsidRPr="009D33F8">
          <w:rPr>
            <w:i/>
            <w:color w:val="212121"/>
            <w:shd w:val="clear" w:color="auto" w:fill="FFFFFF"/>
            <w:rPrChange w:id="14" w:author="1700134@salas.aulas" w:date="2018-04-18T20:10:00Z">
              <w:rPr>
                <w:rFonts w:ascii="Arial" w:hAnsi="Arial" w:cs="Arial"/>
                <w:color w:val="212121"/>
                <w:shd w:val="clear" w:color="auto" w:fill="FFFFFF"/>
              </w:rPr>
            </w:rPrChange>
          </w:rPr>
          <w:t xml:space="preserve"> OPE </w:t>
        </w:r>
        <w:proofErr w:type="spellStart"/>
        <w:r w:rsidR="009D33F8" w:rsidRPr="009D33F8">
          <w:rPr>
            <w:i/>
            <w:color w:val="212121"/>
            <w:shd w:val="clear" w:color="auto" w:fill="FFFFFF"/>
            <w:rPrChange w:id="15" w:author="1700134@salas.aulas" w:date="2018-04-18T20:10:00Z">
              <w:rPr>
                <w:rFonts w:ascii="Arial" w:hAnsi="Arial" w:cs="Arial"/>
                <w:color w:val="212121"/>
                <w:shd w:val="clear" w:color="auto" w:fill="FFFFFF"/>
              </w:rPr>
            </w:rPrChange>
          </w:rPr>
          <w:t>project</w:t>
        </w:r>
        <w:proofErr w:type="spellEnd"/>
        <w:r w:rsidR="009D33F8" w:rsidRPr="009D33F8">
          <w:rPr>
            <w:i/>
            <w:color w:val="212121"/>
            <w:shd w:val="clear" w:color="auto" w:fill="FFFFFF"/>
            <w:rPrChange w:id="16" w:author="1700134@salas.aulas" w:date="2018-04-18T20:10:00Z">
              <w:rPr>
                <w:rFonts w:ascii="Arial" w:hAnsi="Arial" w:cs="Arial"/>
                <w:color w:val="212121"/>
                <w:shd w:val="clear" w:color="auto" w:fill="FFFFFF"/>
              </w:rPr>
            </w:rPrChange>
          </w:rPr>
          <w:t xml:space="preserve">, in </w:t>
        </w:r>
        <w:proofErr w:type="spellStart"/>
        <w:r w:rsidR="009D33F8" w:rsidRPr="009D33F8">
          <w:rPr>
            <w:i/>
            <w:color w:val="212121"/>
            <w:shd w:val="clear" w:color="auto" w:fill="FFFFFF"/>
            <w:rPrChange w:id="17" w:author="1700134@salas.aulas" w:date="2018-04-18T20:10:00Z">
              <w:rPr>
                <w:rFonts w:ascii="Arial" w:hAnsi="Arial" w:cs="Arial"/>
                <w:color w:val="212121"/>
                <w:shd w:val="clear" w:color="auto" w:fill="FFFFFF"/>
              </w:rPr>
            </w:rPrChange>
          </w:rPr>
          <w:t>which</w:t>
        </w:r>
        <w:proofErr w:type="spellEnd"/>
        <w:r w:rsidR="009D33F8" w:rsidRPr="009D33F8">
          <w:rPr>
            <w:i/>
            <w:color w:val="212121"/>
            <w:shd w:val="clear" w:color="auto" w:fill="FFFFFF"/>
            <w:rPrChange w:id="1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9" w:author="1700134@salas.aulas" w:date="2018-04-18T20:10:00Z">
              <w:rPr>
                <w:rFonts w:ascii="Arial" w:hAnsi="Arial" w:cs="Arial"/>
                <w:color w:val="212121"/>
                <w:shd w:val="clear" w:color="auto" w:fill="FFFFFF"/>
              </w:rPr>
            </w:rPrChange>
          </w:rPr>
          <w:t>we</w:t>
        </w:r>
        <w:proofErr w:type="spellEnd"/>
        <w:r w:rsidR="009D33F8" w:rsidRPr="009D33F8">
          <w:rPr>
            <w:i/>
            <w:color w:val="212121"/>
            <w:shd w:val="clear" w:color="auto" w:fill="FFFFFF"/>
            <w:rPrChange w:id="2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21" w:author="1700134@salas.aulas" w:date="2018-04-18T20:10:00Z">
              <w:rPr>
                <w:rFonts w:ascii="Arial" w:hAnsi="Arial" w:cs="Arial"/>
                <w:color w:val="212121"/>
                <w:shd w:val="clear" w:color="auto" w:fill="FFFFFF"/>
              </w:rPr>
            </w:rPrChange>
          </w:rPr>
          <w:t>describe</w:t>
        </w:r>
        <w:proofErr w:type="spellEnd"/>
        <w:r w:rsidR="009D33F8" w:rsidRPr="009D33F8">
          <w:rPr>
            <w:i/>
            <w:color w:val="212121"/>
            <w:shd w:val="clear" w:color="auto" w:fill="FFFFFF"/>
            <w:rPrChange w:id="2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23" w:author="1700134@salas.aulas" w:date="2018-04-18T20:10:00Z">
              <w:rPr>
                <w:rFonts w:ascii="Arial" w:hAnsi="Arial" w:cs="Arial"/>
                <w:color w:val="212121"/>
                <w:shd w:val="clear" w:color="auto" w:fill="FFFFFF"/>
              </w:rPr>
            </w:rPrChange>
          </w:rPr>
          <w:t>the</w:t>
        </w:r>
        <w:proofErr w:type="spellEnd"/>
        <w:r w:rsidR="009D33F8" w:rsidRPr="009D33F8">
          <w:rPr>
            <w:i/>
            <w:color w:val="212121"/>
            <w:shd w:val="clear" w:color="auto" w:fill="FFFFFF"/>
            <w:rPrChange w:id="2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25" w:author="1700134@salas.aulas" w:date="2018-04-18T20:10:00Z">
              <w:rPr>
                <w:rFonts w:ascii="Arial" w:hAnsi="Arial" w:cs="Arial"/>
                <w:color w:val="212121"/>
                <w:shd w:val="clear" w:color="auto" w:fill="FFFFFF"/>
              </w:rPr>
            </w:rPrChange>
          </w:rPr>
          <w:t>client</w:t>
        </w:r>
        <w:proofErr w:type="spellEnd"/>
        <w:r w:rsidR="009D33F8" w:rsidRPr="009D33F8">
          <w:rPr>
            <w:i/>
            <w:color w:val="212121"/>
            <w:shd w:val="clear" w:color="auto" w:fill="FFFFFF"/>
            <w:rPrChange w:id="2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27" w:author="1700134@salas.aulas" w:date="2018-04-18T20:10:00Z">
              <w:rPr>
                <w:rFonts w:ascii="Arial" w:hAnsi="Arial" w:cs="Arial"/>
                <w:color w:val="212121"/>
                <w:shd w:val="clear" w:color="auto" w:fill="FFFFFF"/>
              </w:rPr>
            </w:rPrChange>
          </w:rPr>
          <w:t>Claudimara</w:t>
        </w:r>
        <w:proofErr w:type="spellEnd"/>
        <w:r w:rsidR="009D33F8" w:rsidRPr="009D33F8">
          <w:rPr>
            <w:i/>
            <w:color w:val="212121"/>
            <w:shd w:val="clear" w:color="auto" w:fill="FFFFFF"/>
            <w:rPrChange w:id="28" w:author="1700134@salas.aulas" w:date="2018-04-18T20:10:00Z">
              <w:rPr>
                <w:rFonts w:ascii="Arial" w:hAnsi="Arial" w:cs="Arial"/>
                <w:color w:val="212121"/>
                <w:shd w:val="clear" w:color="auto" w:fill="FFFFFF"/>
              </w:rPr>
            </w:rPrChange>
          </w:rPr>
          <w:t xml:space="preserve"> Macedo, </w:t>
        </w:r>
        <w:proofErr w:type="spellStart"/>
        <w:r w:rsidR="009D33F8" w:rsidRPr="009D33F8">
          <w:rPr>
            <w:i/>
            <w:color w:val="212121"/>
            <w:shd w:val="clear" w:color="auto" w:fill="FFFFFF"/>
            <w:rPrChange w:id="29" w:author="1700134@salas.aulas" w:date="2018-04-18T20:10:00Z">
              <w:rPr>
                <w:rFonts w:ascii="Arial" w:hAnsi="Arial" w:cs="Arial"/>
                <w:color w:val="212121"/>
                <w:shd w:val="clear" w:color="auto" w:fill="FFFFFF"/>
              </w:rPr>
            </w:rPrChange>
          </w:rPr>
          <w:t>who</w:t>
        </w:r>
        <w:proofErr w:type="spellEnd"/>
        <w:r w:rsidR="009D33F8" w:rsidRPr="009D33F8">
          <w:rPr>
            <w:i/>
            <w:color w:val="212121"/>
            <w:shd w:val="clear" w:color="auto" w:fill="FFFFFF"/>
            <w:rPrChange w:id="3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31" w:author="1700134@salas.aulas" w:date="2018-04-18T20:10:00Z">
              <w:rPr>
                <w:rFonts w:ascii="Arial" w:hAnsi="Arial" w:cs="Arial"/>
                <w:color w:val="212121"/>
                <w:shd w:val="clear" w:color="auto" w:fill="FFFFFF"/>
              </w:rPr>
            </w:rPrChange>
          </w:rPr>
          <w:t>holds</w:t>
        </w:r>
        <w:proofErr w:type="spellEnd"/>
        <w:r w:rsidR="009D33F8" w:rsidRPr="009D33F8">
          <w:rPr>
            <w:i/>
            <w:color w:val="212121"/>
            <w:shd w:val="clear" w:color="auto" w:fill="FFFFFF"/>
            <w:rPrChange w:id="3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33" w:author="1700134@salas.aulas" w:date="2018-04-18T20:10:00Z">
              <w:rPr>
                <w:rFonts w:ascii="Arial" w:hAnsi="Arial" w:cs="Arial"/>
                <w:color w:val="212121"/>
                <w:shd w:val="clear" w:color="auto" w:fill="FFFFFF"/>
              </w:rPr>
            </w:rPrChange>
          </w:rPr>
          <w:t>the</w:t>
        </w:r>
        <w:proofErr w:type="spellEnd"/>
        <w:r w:rsidR="009D33F8" w:rsidRPr="009D33F8">
          <w:rPr>
            <w:i/>
            <w:color w:val="212121"/>
            <w:shd w:val="clear" w:color="auto" w:fill="FFFFFF"/>
            <w:rPrChange w:id="34" w:author="1700134@salas.aulas" w:date="2018-04-18T20:10:00Z">
              <w:rPr>
                <w:rFonts w:ascii="Arial" w:hAnsi="Arial" w:cs="Arial"/>
                <w:color w:val="212121"/>
                <w:shd w:val="clear" w:color="auto" w:fill="FFFFFF"/>
              </w:rPr>
            </w:rPrChange>
          </w:rPr>
          <w:t xml:space="preserve"> position </w:t>
        </w:r>
        <w:proofErr w:type="spellStart"/>
        <w:r w:rsidR="009D33F8" w:rsidRPr="009D33F8">
          <w:rPr>
            <w:i/>
            <w:color w:val="212121"/>
            <w:shd w:val="clear" w:color="auto" w:fill="FFFFFF"/>
            <w:rPrChange w:id="35" w:author="1700134@salas.aulas" w:date="2018-04-18T20:10:00Z">
              <w:rPr>
                <w:rFonts w:ascii="Arial" w:hAnsi="Arial" w:cs="Arial"/>
                <w:color w:val="212121"/>
                <w:shd w:val="clear" w:color="auto" w:fill="FFFFFF"/>
              </w:rPr>
            </w:rPrChange>
          </w:rPr>
          <w:t>of</w:t>
        </w:r>
        <w:proofErr w:type="spellEnd"/>
        <w:r w:rsidR="009D33F8" w:rsidRPr="009D33F8">
          <w:rPr>
            <w:i/>
            <w:color w:val="212121"/>
            <w:shd w:val="clear" w:color="auto" w:fill="FFFFFF"/>
            <w:rPrChange w:id="3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37" w:author="1700134@salas.aulas" w:date="2018-04-18T20:10:00Z">
              <w:rPr>
                <w:rFonts w:ascii="Arial" w:hAnsi="Arial" w:cs="Arial"/>
                <w:color w:val="212121"/>
                <w:shd w:val="clear" w:color="auto" w:fill="FFFFFF"/>
              </w:rPr>
            </w:rPrChange>
          </w:rPr>
          <w:t>Executive</w:t>
        </w:r>
        <w:proofErr w:type="spellEnd"/>
        <w:r w:rsidR="009D33F8" w:rsidRPr="009D33F8">
          <w:rPr>
            <w:i/>
            <w:color w:val="212121"/>
            <w:shd w:val="clear" w:color="auto" w:fill="FFFFFF"/>
            <w:rPrChange w:id="3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39" w:author="1700134@salas.aulas" w:date="2018-04-18T20:10:00Z">
              <w:rPr>
                <w:rFonts w:ascii="Arial" w:hAnsi="Arial" w:cs="Arial"/>
                <w:color w:val="212121"/>
                <w:shd w:val="clear" w:color="auto" w:fill="FFFFFF"/>
              </w:rPr>
            </w:rPrChange>
          </w:rPr>
          <w:t>Director</w:t>
        </w:r>
        <w:proofErr w:type="spellEnd"/>
        <w:r w:rsidR="009D33F8" w:rsidRPr="009D33F8">
          <w:rPr>
            <w:i/>
            <w:color w:val="212121"/>
            <w:shd w:val="clear" w:color="auto" w:fill="FFFFFF"/>
            <w:rPrChange w:id="40" w:author="1700134@salas.aulas" w:date="2018-04-18T20:10:00Z">
              <w:rPr>
                <w:rFonts w:ascii="Arial" w:hAnsi="Arial" w:cs="Arial"/>
                <w:color w:val="212121"/>
                <w:shd w:val="clear" w:color="auto" w:fill="FFFFFF"/>
              </w:rPr>
            </w:rPrChange>
          </w:rPr>
          <w:t xml:space="preserve"> in </w:t>
        </w:r>
        <w:proofErr w:type="spellStart"/>
        <w:r w:rsidR="009D33F8" w:rsidRPr="009D33F8">
          <w:rPr>
            <w:i/>
            <w:color w:val="212121"/>
            <w:shd w:val="clear" w:color="auto" w:fill="FFFFFF"/>
            <w:rPrChange w:id="41" w:author="1700134@salas.aulas" w:date="2018-04-18T20:10:00Z">
              <w:rPr>
                <w:rFonts w:ascii="Arial" w:hAnsi="Arial" w:cs="Arial"/>
                <w:color w:val="212121"/>
                <w:shd w:val="clear" w:color="auto" w:fill="FFFFFF"/>
              </w:rPr>
            </w:rPrChange>
          </w:rPr>
          <w:t>the</w:t>
        </w:r>
        <w:proofErr w:type="spellEnd"/>
        <w:r w:rsidR="009D33F8" w:rsidRPr="009D33F8">
          <w:rPr>
            <w:i/>
            <w:color w:val="212121"/>
            <w:shd w:val="clear" w:color="auto" w:fill="FFFFFF"/>
            <w:rPrChange w:id="4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43" w:author="1700134@salas.aulas" w:date="2018-04-18T20:10:00Z">
              <w:rPr>
                <w:rFonts w:ascii="Arial" w:hAnsi="Arial" w:cs="Arial"/>
                <w:color w:val="212121"/>
                <w:shd w:val="clear" w:color="auto" w:fill="FFFFFF"/>
              </w:rPr>
            </w:rPrChange>
          </w:rPr>
          <w:t>multinational</w:t>
        </w:r>
        <w:proofErr w:type="spellEnd"/>
        <w:r w:rsidR="009D33F8" w:rsidRPr="009D33F8">
          <w:rPr>
            <w:i/>
            <w:color w:val="212121"/>
            <w:shd w:val="clear" w:color="auto" w:fill="FFFFFF"/>
            <w:rPrChange w:id="4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45" w:author="1700134@salas.aulas" w:date="2018-04-18T20:10:00Z">
              <w:rPr>
                <w:rFonts w:ascii="Arial" w:hAnsi="Arial" w:cs="Arial"/>
                <w:color w:val="212121"/>
                <w:shd w:val="clear" w:color="auto" w:fill="FFFFFF"/>
              </w:rPr>
            </w:rPrChange>
          </w:rPr>
          <w:t>company</w:t>
        </w:r>
        <w:proofErr w:type="spellEnd"/>
        <w:r w:rsidR="009D33F8" w:rsidRPr="009D33F8">
          <w:rPr>
            <w:i/>
            <w:color w:val="212121"/>
            <w:shd w:val="clear" w:color="auto" w:fill="FFFFFF"/>
            <w:rPrChange w:id="46" w:author="1700134@salas.aulas" w:date="2018-04-18T20:10:00Z">
              <w:rPr>
                <w:rFonts w:ascii="Arial" w:hAnsi="Arial" w:cs="Arial"/>
                <w:color w:val="212121"/>
                <w:shd w:val="clear" w:color="auto" w:fill="FFFFFF"/>
              </w:rPr>
            </w:rPrChange>
          </w:rPr>
          <w:t xml:space="preserve"> Mary </w:t>
        </w:r>
        <w:proofErr w:type="spellStart"/>
        <w:r w:rsidR="009D33F8" w:rsidRPr="009D33F8">
          <w:rPr>
            <w:i/>
            <w:color w:val="212121"/>
            <w:shd w:val="clear" w:color="auto" w:fill="FFFFFF"/>
            <w:rPrChange w:id="47" w:author="1700134@salas.aulas" w:date="2018-04-18T20:10:00Z">
              <w:rPr>
                <w:rFonts w:ascii="Arial" w:hAnsi="Arial" w:cs="Arial"/>
                <w:color w:val="212121"/>
                <w:shd w:val="clear" w:color="auto" w:fill="FFFFFF"/>
              </w:rPr>
            </w:rPrChange>
          </w:rPr>
          <w:t>Kay</w:t>
        </w:r>
        <w:proofErr w:type="spellEnd"/>
        <w:r w:rsidR="009D33F8" w:rsidRPr="009D33F8">
          <w:rPr>
            <w:i/>
            <w:color w:val="212121"/>
            <w:shd w:val="clear" w:color="auto" w:fill="FFFFFF"/>
            <w:rPrChange w:id="48" w:author="1700134@salas.aulas" w:date="2018-04-18T20:10:00Z">
              <w:rPr>
                <w:rFonts w:ascii="Arial" w:hAnsi="Arial" w:cs="Arial"/>
                <w:color w:val="212121"/>
                <w:shd w:val="clear" w:color="auto" w:fill="FFFFFF"/>
              </w:rPr>
            </w:rPrChange>
          </w:rPr>
          <w:t xml:space="preserve">. The </w:t>
        </w:r>
        <w:proofErr w:type="spellStart"/>
        <w:r w:rsidR="009D33F8" w:rsidRPr="009D33F8">
          <w:rPr>
            <w:i/>
            <w:color w:val="212121"/>
            <w:shd w:val="clear" w:color="auto" w:fill="FFFFFF"/>
            <w:rPrChange w:id="49" w:author="1700134@salas.aulas" w:date="2018-04-18T20:10:00Z">
              <w:rPr>
                <w:rFonts w:ascii="Arial" w:hAnsi="Arial" w:cs="Arial"/>
                <w:color w:val="212121"/>
                <w:shd w:val="clear" w:color="auto" w:fill="FFFFFF"/>
              </w:rPr>
            </w:rPrChange>
          </w:rPr>
          <w:t>problems</w:t>
        </w:r>
        <w:proofErr w:type="spellEnd"/>
        <w:r w:rsidR="009D33F8" w:rsidRPr="009D33F8">
          <w:rPr>
            <w:i/>
            <w:color w:val="212121"/>
            <w:shd w:val="clear" w:color="auto" w:fill="FFFFFF"/>
            <w:rPrChange w:id="5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51" w:author="1700134@salas.aulas" w:date="2018-04-18T20:10:00Z">
              <w:rPr>
                <w:rFonts w:ascii="Arial" w:hAnsi="Arial" w:cs="Arial"/>
                <w:color w:val="212121"/>
                <w:shd w:val="clear" w:color="auto" w:fill="FFFFFF"/>
              </w:rPr>
            </w:rPrChange>
          </w:rPr>
          <w:t>faced</w:t>
        </w:r>
        <w:proofErr w:type="spellEnd"/>
        <w:r w:rsidR="009D33F8" w:rsidRPr="009D33F8">
          <w:rPr>
            <w:i/>
            <w:color w:val="212121"/>
            <w:shd w:val="clear" w:color="auto" w:fill="FFFFFF"/>
            <w:rPrChange w:id="52" w:author="1700134@salas.aulas" w:date="2018-04-18T20:10:00Z">
              <w:rPr>
                <w:rFonts w:ascii="Arial" w:hAnsi="Arial" w:cs="Arial"/>
                <w:color w:val="212121"/>
                <w:shd w:val="clear" w:color="auto" w:fill="FFFFFF"/>
              </w:rPr>
            </w:rPrChange>
          </w:rPr>
          <w:t xml:space="preserve"> are </w:t>
        </w:r>
        <w:proofErr w:type="spellStart"/>
        <w:r w:rsidR="009D33F8" w:rsidRPr="009D33F8">
          <w:rPr>
            <w:i/>
            <w:color w:val="212121"/>
            <w:shd w:val="clear" w:color="auto" w:fill="FFFFFF"/>
            <w:rPrChange w:id="53" w:author="1700134@salas.aulas" w:date="2018-04-18T20:10:00Z">
              <w:rPr>
                <w:rFonts w:ascii="Arial" w:hAnsi="Arial" w:cs="Arial"/>
                <w:color w:val="212121"/>
                <w:shd w:val="clear" w:color="auto" w:fill="FFFFFF"/>
              </w:rPr>
            </w:rPrChange>
          </w:rPr>
          <w:t>related</w:t>
        </w:r>
        <w:proofErr w:type="spellEnd"/>
        <w:r w:rsidR="009D33F8" w:rsidRPr="009D33F8">
          <w:rPr>
            <w:i/>
            <w:color w:val="212121"/>
            <w:shd w:val="clear" w:color="auto" w:fill="FFFFFF"/>
            <w:rPrChange w:id="5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55" w:author="1700134@salas.aulas" w:date="2018-04-18T20:10:00Z">
              <w:rPr>
                <w:rFonts w:ascii="Arial" w:hAnsi="Arial" w:cs="Arial"/>
                <w:color w:val="212121"/>
                <w:shd w:val="clear" w:color="auto" w:fill="FFFFFF"/>
              </w:rPr>
            </w:rPrChange>
          </w:rPr>
          <w:t>to</w:t>
        </w:r>
        <w:proofErr w:type="spellEnd"/>
        <w:r w:rsidR="009D33F8" w:rsidRPr="009D33F8">
          <w:rPr>
            <w:i/>
            <w:color w:val="212121"/>
            <w:shd w:val="clear" w:color="auto" w:fill="FFFFFF"/>
            <w:rPrChange w:id="5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57" w:author="1700134@salas.aulas" w:date="2018-04-18T20:10:00Z">
              <w:rPr>
                <w:rFonts w:ascii="Arial" w:hAnsi="Arial" w:cs="Arial"/>
                <w:color w:val="212121"/>
                <w:shd w:val="clear" w:color="auto" w:fill="FFFFFF"/>
              </w:rPr>
            </w:rPrChange>
          </w:rPr>
          <w:t>the</w:t>
        </w:r>
        <w:proofErr w:type="spellEnd"/>
        <w:r w:rsidR="009D33F8" w:rsidRPr="009D33F8">
          <w:rPr>
            <w:i/>
            <w:color w:val="212121"/>
            <w:shd w:val="clear" w:color="auto" w:fill="FFFFFF"/>
            <w:rPrChange w:id="5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59" w:author="1700134@salas.aulas" w:date="2018-04-18T20:10:00Z">
              <w:rPr>
                <w:rFonts w:ascii="Arial" w:hAnsi="Arial" w:cs="Arial"/>
                <w:color w:val="212121"/>
                <w:shd w:val="clear" w:color="auto" w:fill="FFFFFF"/>
              </w:rPr>
            </w:rPrChange>
          </w:rPr>
          <w:t>lack</w:t>
        </w:r>
        <w:proofErr w:type="spellEnd"/>
        <w:r w:rsidR="009D33F8" w:rsidRPr="009D33F8">
          <w:rPr>
            <w:i/>
            <w:color w:val="212121"/>
            <w:shd w:val="clear" w:color="auto" w:fill="FFFFFF"/>
            <w:rPrChange w:id="6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61" w:author="1700134@salas.aulas" w:date="2018-04-18T20:10:00Z">
              <w:rPr>
                <w:rFonts w:ascii="Arial" w:hAnsi="Arial" w:cs="Arial"/>
                <w:color w:val="212121"/>
                <w:shd w:val="clear" w:color="auto" w:fill="FFFFFF"/>
              </w:rPr>
            </w:rPrChange>
          </w:rPr>
          <w:t>of</w:t>
        </w:r>
        <w:proofErr w:type="spellEnd"/>
        <w:r w:rsidR="009D33F8" w:rsidRPr="009D33F8">
          <w:rPr>
            <w:i/>
            <w:color w:val="212121"/>
            <w:shd w:val="clear" w:color="auto" w:fill="FFFFFF"/>
            <w:rPrChange w:id="6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63" w:author="1700134@salas.aulas" w:date="2018-04-18T20:10:00Z">
              <w:rPr>
                <w:rFonts w:ascii="Arial" w:hAnsi="Arial" w:cs="Arial"/>
                <w:color w:val="212121"/>
                <w:shd w:val="clear" w:color="auto" w:fill="FFFFFF"/>
              </w:rPr>
            </w:rPrChange>
          </w:rPr>
          <w:t>control</w:t>
        </w:r>
        <w:proofErr w:type="spellEnd"/>
        <w:r w:rsidR="009D33F8" w:rsidRPr="009D33F8">
          <w:rPr>
            <w:i/>
            <w:color w:val="212121"/>
            <w:shd w:val="clear" w:color="auto" w:fill="FFFFFF"/>
            <w:rPrChange w:id="6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65" w:author="1700134@salas.aulas" w:date="2018-04-18T20:10:00Z">
              <w:rPr>
                <w:rFonts w:ascii="Arial" w:hAnsi="Arial" w:cs="Arial"/>
                <w:color w:val="212121"/>
                <w:shd w:val="clear" w:color="auto" w:fill="FFFFFF"/>
              </w:rPr>
            </w:rPrChange>
          </w:rPr>
          <w:t>and</w:t>
        </w:r>
        <w:proofErr w:type="spellEnd"/>
        <w:r w:rsidR="009D33F8" w:rsidRPr="009D33F8">
          <w:rPr>
            <w:i/>
            <w:color w:val="212121"/>
            <w:shd w:val="clear" w:color="auto" w:fill="FFFFFF"/>
            <w:rPrChange w:id="6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67" w:author="1700134@salas.aulas" w:date="2018-04-18T20:10:00Z">
              <w:rPr>
                <w:rFonts w:ascii="Arial" w:hAnsi="Arial" w:cs="Arial"/>
                <w:color w:val="212121"/>
                <w:shd w:val="clear" w:color="auto" w:fill="FFFFFF"/>
              </w:rPr>
            </w:rPrChange>
          </w:rPr>
          <w:t>organization</w:t>
        </w:r>
        <w:proofErr w:type="spellEnd"/>
        <w:r w:rsidR="009D33F8" w:rsidRPr="009D33F8">
          <w:rPr>
            <w:i/>
            <w:color w:val="212121"/>
            <w:shd w:val="clear" w:color="auto" w:fill="FFFFFF"/>
            <w:rPrChange w:id="6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69" w:author="1700134@salas.aulas" w:date="2018-04-18T20:10:00Z">
              <w:rPr>
                <w:rFonts w:ascii="Arial" w:hAnsi="Arial" w:cs="Arial"/>
                <w:color w:val="212121"/>
                <w:shd w:val="clear" w:color="auto" w:fill="FFFFFF"/>
              </w:rPr>
            </w:rPrChange>
          </w:rPr>
          <w:t>of</w:t>
        </w:r>
        <w:proofErr w:type="spellEnd"/>
        <w:r w:rsidR="009D33F8" w:rsidRPr="009D33F8">
          <w:rPr>
            <w:i/>
            <w:color w:val="212121"/>
            <w:shd w:val="clear" w:color="auto" w:fill="FFFFFF"/>
            <w:rPrChange w:id="7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71" w:author="1700134@salas.aulas" w:date="2018-04-18T20:10:00Z">
              <w:rPr>
                <w:rFonts w:ascii="Arial" w:hAnsi="Arial" w:cs="Arial"/>
                <w:color w:val="212121"/>
                <w:shd w:val="clear" w:color="auto" w:fill="FFFFFF"/>
              </w:rPr>
            </w:rPrChange>
          </w:rPr>
          <w:t>your</w:t>
        </w:r>
        <w:proofErr w:type="spellEnd"/>
        <w:r w:rsidR="009D33F8" w:rsidRPr="009D33F8">
          <w:rPr>
            <w:i/>
            <w:color w:val="212121"/>
            <w:shd w:val="clear" w:color="auto" w:fill="FFFFFF"/>
            <w:rPrChange w:id="72" w:author="1700134@salas.aulas" w:date="2018-04-18T20:10:00Z">
              <w:rPr>
                <w:rFonts w:ascii="Arial" w:hAnsi="Arial" w:cs="Arial"/>
                <w:color w:val="212121"/>
                <w:shd w:val="clear" w:color="auto" w:fill="FFFFFF"/>
              </w:rPr>
            </w:rPrChange>
          </w:rPr>
          <w:t xml:space="preserve"> business processes, </w:t>
        </w:r>
        <w:proofErr w:type="spellStart"/>
        <w:r w:rsidR="009D33F8" w:rsidRPr="009D33F8">
          <w:rPr>
            <w:i/>
            <w:color w:val="212121"/>
            <w:shd w:val="clear" w:color="auto" w:fill="FFFFFF"/>
            <w:rPrChange w:id="73" w:author="1700134@salas.aulas" w:date="2018-04-18T20:10:00Z">
              <w:rPr>
                <w:rFonts w:ascii="Arial" w:hAnsi="Arial" w:cs="Arial"/>
                <w:color w:val="212121"/>
                <w:shd w:val="clear" w:color="auto" w:fill="FFFFFF"/>
              </w:rPr>
            </w:rPrChange>
          </w:rPr>
          <w:t>preventing</w:t>
        </w:r>
        <w:proofErr w:type="spellEnd"/>
        <w:r w:rsidR="009D33F8" w:rsidRPr="009D33F8">
          <w:rPr>
            <w:i/>
            <w:color w:val="212121"/>
            <w:shd w:val="clear" w:color="auto" w:fill="FFFFFF"/>
            <w:rPrChange w:id="7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75" w:author="1700134@salas.aulas" w:date="2018-04-18T20:10:00Z">
              <w:rPr>
                <w:rFonts w:ascii="Arial" w:hAnsi="Arial" w:cs="Arial"/>
                <w:color w:val="212121"/>
                <w:shd w:val="clear" w:color="auto" w:fill="FFFFFF"/>
              </w:rPr>
            </w:rPrChange>
          </w:rPr>
          <w:t>success</w:t>
        </w:r>
        <w:proofErr w:type="spellEnd"/>
        <w:r w:rsidR="009D33F8" w:rsidRPr="009D33F8">
          <w:rPr>
            <w:i/>
            <w:color w:val="212121"/>
            <w:shd w:val="clear" w:color="auto" w:fill="FFFFFF"/>
            <w:rPrChange w:id="7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77" w:author="1700134@salas.aulas" w:date="2018-04-18T20:10:00Z">
              <w:rPr>
                <w:rFonts w:ascii="Arial" w:hAnsi="Arial" w:cs="Arial"/>
                <w:color w:val="212121"/>
                <w:shd w:val="clear" w:color="auto" w:fill="FFFFFF"/>
              </w:rPr>
            </w:rPrChange>
          </w:rPr>
          <w:t>with</w:t>
        </w:r>
        <w:proofErr w:type="spellEnd"/>
        <w:r w:rsidR="009D33F8" w:rsidRPr="009D33F8">
          <w:rPr>
            <w:i/>
            <w:color w:val="212121"/>
            <w:shd w:val="clear" w:color="auto" w:fill="FFFFFF"/>
            <w:rPrChange w:id="7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79" w:author="1700134@salas.aulas" w:date="2018-04-18T20:10:00Z">
              <w:rPr>
                <w:rFonts w:ascii="Arial" w:hAnsi="Arial" w:cs="Arial"/>
                <w:color w:val="212121"/>
                <w:shd w:val="clear" w:color="auto" w:fill="FFFFFF"/>
              </w:rPr>
            </w:rPrChange>
          </w:rPr>
          <w:t>sales</w:t>
        </w:r>
        <w:proofErr w:type="spellEnd"/>
        <w:r w:rsidR="009D33F8" w:rsidRPr="009D33F8">
          <w:rPr>
            <w:i/>
            <w:color w:val="212121"/>
            <w:shd w:val="clear" w:color="auto" w:fill="FFFFFF"/>
            <w:rPrChange w:id="8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81" w:author="1700134@salas.aulas" w:date="2018-04-18T20:10:00Z">
              <w:rPr>
                <w:rFonts w:ascii="Arial" w:hAnsi="Arial" w:cs="Arial"/>
                <w:color w:val="212121"/>
                <w:shd w:val="clear" w:color="auto" w:fill="FFFFFF"/>
              </w:rPr>
            </w:rPrChange>
          </w:rPr>
          <w:t>and</w:t>
        </w:r>
        <w:proofErr w:type="spellEnd"/>
        <w:r w:rsidR="009D33F8" w:rsidRPr="009D33F8">
          <w:rPr>
            <w:i/>
            <w:color w:val="212121"/>
            <w:shd w:val="clear" w:color="auto" w:fill="FFFFFF"/>
            <w:rPrChange w:id="8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83" w:author="1700134@salas.aulas" w:date="2018-04-18T20:10:00Z">
              <w:rPr>
                <w:rFonts w:ascii="Arial" w:hAnsi="Arial" w:cs="Arial"/>
                <w:color w:val="212121"/>
                <w:shd w:val="clear" w:color="auto" w:fill="FFFFFF"/>
              </w:rPr>
            </w:rPrChange>
          </w:rPr>
          <w:t>customer</w:t>
        </w:r>
        <w:proofErr w:type="spellEnd"/>
        <w:r w:rsidR="009D33F8" w:rsidRPr="009D33F8">
          <w:rPr>
            <w:i/>
            <w:color w:val="212121"/>
            <w:shd w:val="clear" w:color="auto" w:fill="FFFFFF"/>
            <w:rPrChange w:id="8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85" w:author="1700134@salas.aulas" w:date="2018-04-18T20:10:00Z">
              <w:rPr>
                <w:rFonts w:ascii="Arial" w:hAnsi="Arial" w:cs="Arial"/>
                <w:color w:val="212121"/>
                <w:shd w:val="clear" w:color="auto" w:fill="FFFFFF"/>
              </w:rPr>
            </w:rPrChange>
          </w:rPr>
          <w:t>loyalty</w:t>
        </w:r>
        <w:proofErr w:type="spellEnd"/>
        <w:r w:rsidR="009D33F8" w:rsidRPr="009D33F8">
          <w:rPr>
            <w:i/>
            <w:color w:val="212121"/>
            <w:shd w:val="clear" w:color="auto" w:fill="FFFFFF"/>
            <w:rPrChange w:id="86" w:author="1700134@salas.aulas" w:date="2018-04-18T20:10:00Z">
              <w:rPr>
                <w:rFonts w:ascii="Arial" w:hAnsi="Arial" w:cs="Arial"/>
                <w:color w:val="212121"/>
                <w:shd w:val="clear" w:color="auto" w:fill="FFFFFF"/>
              </w:rPr>
            </w:rPrChange>
          </w:rPr>
          <w:t xml:space="preserve">. The </w:t>
        </w:r>
        <w:proofErr w:type="spellStart"/>
        <w:r w:rsidR="009D33F8" w:rsidRPr="009D33F8">
          <w:rPr>
            <w:i/>
            <w:color w:val="212121"/>
            <w:shd w:val="clear" w:color="auto" w:fill="FFFFFF"/>
            <w:rPrChange w:id="87" w:author="1700134@salas.aulas" w:date="2018-04-18T20:10:00Z">
              <w:rPr>
                <w:rFonts w:ascii="Arial" w:hAnsi="Arial" w:cs="Arial"/>
                <w:color w:val="212121"/>
                <w:shd w:val="clear" w:color="auto" w:fill="FFFFFF"/>
              </w:rPr>
            </w:rPrChange>
          </w:rPr>
          <w:t>solution</w:t>
        </w:r>
        <w:proofErr w:type="spellEnd"/>
        <w:r w:rsidR="009D33F8" w:rsidRPr="009D33F8">
          <w:rPr>
            <w:i/>
            <w:color w:val="212121"/>
            <w:shd w:val="clear" w:color="auto" w:fill="FFFFFF"/>
            <w:rPrChange w:id="8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89" w:author="1700134@salas.aulas" w:date="2018-04-18T20:10:00Z">
              <w:rPr>
                <w:rFonts w:ascii="Arial" w:hAnsi="Arial" w:cs="Arial"/>
                <w:color w:val="212121"/>
                <w:shd w:val="clear" w:color="auto" w:fill="FFFFFF"/>
              </w:rPr>
            </w:rPrChange>
          </w:rPr>
          <w:t>proposed</w:t>
        </w:r>
        <w:proofErr w:type="spellEnd"/>
        <w:r w:rsidR="009D33F8" w:rsidRPr="009D33F8">
          <w:rPr>
            <w:i/>
            <w:color w:val="212121"/>
            <w:shd w:val="clear" w:color="auto" w:fill="FFFFFF"/>
            <w:rPrChange w:id="9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91" w:author="1700134@salas.aulas" w:date="2018-04-18T20:10:00Z">
              <w:rPr>
                <w:rFonts w:ascii="Arial" w:hAnsi="Arial" w:cs="Arial"/>
                <w:color w:val="212121"/>
                <w:shd w:val="clear" w:color="auto" w:fill="FFFFFF"/>
              </w:rPr>
            </w:rPrChange>
          </w:rPr>
          <w:t>by</w:t>
        </w:r>
        <w:proofErr w:type="spellEnd"/>
        <w:r w:rsidR="009D33F8" w:rsidRPr="009D33F8">
          <w:rPr>
            <w:i/>
            <w:color w:val="212121"/>
            <w:shd w:val="clear" w:color="auto" w:fill="FFFFFF"/>
            <w:rPrChange w:id="9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93" w:author="1700134@salas.aulas" w:date="2018-04-18T20:10:00Z">
              <w:rPr>
                <w:rFonts w:ascii="Arial" w:hAnsi="Arial" w:cs="Arial"/>
                <w:color w:val="212121"/>
                <w:shd w:val="clear" w:color="auto" w:fill="FFFFFF"/>
              </w:rPr>
            </w:rPrChange>
          </w:rPr>
          <w:t>our</w:t>
        </w:r>
        <w:proofErr w:type="spellEnd"/>
        <w:r w:rsidR="009D33F8" w:rsidRPr="009D33F8">
          <w:rPr>
            <w:i/>
            <w:color w:val="212121"/>
            <w:shd w:val="clear" w:color="auto" w:fill="FFFFFF"/>
            <w:rPrChange w:id="94" w:author="1700134@salas.aulas" w:date="2018-04-18T20:10:00Z">
              <w:rPr>
                <w:rFonts w:ascii="Arial" w:hAnsi="Arial" w:cs="Arial"/>
                <w:color w:val="212121"/>
                <w:shd w:val="clear" w:color="auto" w:fill="FFFFFF"/>
              </w:rPr>
            </w:rPrChange>
          </w:rPr>
          <w:t xml:space="preserve"> system </w:t>
        </w:r>
        <w:proofErr w:type="spellStart"/>
        <w:r w:rsidR="009D33F8" w:rsidRPr="009D33F8">
          <w:rPr>
            <w:i/>
            <w:color w:val="212121"/>
            <w:shd w:val="clear" w:color="auto" w:fill="FFFFFF"/>
            <w:rPrChange w:id="95" w:author="1700134@salas.aulas" w:date="2018-04-18T20:10:00Z">
              <w:rPr>
                <w:rFonts w:ascii="Arial" w:hAnsi="Arial" w:cs="Arial"/>
                <w:color w:val="212121"/>
                <w:shd w:val="clear" w:color="auto" w:fill="FFFFFF"/>
              </w:rPr>
            </w:rPrChange>
          </w:rPr>
          <w:t>aims</w:t>
        </w:r>
        <w:proofErr w:type="spellEnd"/>
        <w:r w:rsidR="009D33F8" w:rsidRPr="009D33F8">
          <w:rPr>
            <w:i/>
            <w:color w:val="212121"/>
            <w:shd w:val="clear" w:color="auto" w:fill="FFFFFF"/>
            <w:rPrChange w:id="9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97" w:author="1700134@salas.aulas" w:date="2018-04-18T20:10:00Z">
              <w:rPr>
                <w:rFonts w:ascii="Arial" w:hAnsi="Arial" w:cs="Arial"/>
                <w:color w:val="212121"/>
                <w:shd w:val="clear" w:color="auto" w:fill="FFFFFF"/>
              </w:rPr>
            </w:rPrChange>
          </w:rPr>
          <w:t>at</w:t>
        </w:r>
        <w:proofErr w:type="spellEnd"/>
        <w:r w:rsidR="009D33F8" w:rsidRPr="009D33F8">
          <w:rPr>
            <w:i/>
            <w:color w:val="212121"/>
            <w:shd w:val="clear" w:color="auto" w:fill="FFFFFF"/>
            <w:rPrChange w:id="9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99" w:author="1700134@salas.aulas" w:date="2018-04-18T20:10:00Z">
              <w:rPr>
                <w:rFonts w:ascii="Arial" w:hAnsi="Arial" w:cs="Arial"/>
                <w:color w:val="212121"/>
                <w:shd w:val="clear" w:color="auto" w:fill="FFFFFF"/>
              </w:rPr>
            </w:rPrChange>
          </w:rPr>
          <w:t>better</w:t>
        </w:r>
        <w:proofErr w:type="spellEnd"/>
        <w:r w:rsidR="009D33F8" w:rsidRPr="009D33F8">
          <w:rPr>
            <w:i/>
            <w:color w:val="212121"/>
            <w:shd w:val="clear" w:color="auto" w:fill="FFFFFF"/>
            <w:rPrChange w:id="100" w:author="1700134@salas.aulas" w:date="2018-04-18T20:10:00Z">
              <w:rPr>
                <w:rFonts w:ascii="Arial" w:hAnsi="Arial" w:cs="Arial"/>
                <w:color w:val="212121"/>
                <w:shd w:val="clear" w:color="auto" w:fill="FFFFFF"/>
              </w:rPr>
            </w:rPrChange>
          </w:rPr>
          <w:t xml:space="preserve"> data management, </w:t>
        </w:r>
        <w:proofErr w:type="spellStart"/>
        <w:r w:rsidR="009D33F8" w:rsidRPr="009D33F8">
          <w:rPr>
            <w:i/>
            <w:color w:val="212121"/>
            <w:shd w:val="clear" w:color="auto" w:fill="FFFFFF"/>
            <w:rPrChange w:id="101" w:author="1700134@salas.aulas" w:date="2018-04-18T20:10:00Z">
              <w:rPr>
                <w:rFonts w:ascii="Arial" w:hAnsi="Arial" w:cs="Arial"/>
                <w:color w:val="212121"/>
                <w:shd w:val="clear" w:color="auto" w:fill="FFFFFF"/>
              </w:rPr>
            </w:rPrChange>
          </w:rPr>
          <w:t>providing</w:t>
        </w:r>
        <w:proofErr w:type="spellEnd"/>
        <w:r w:rsidR="009D33F8" w:rsidRPr="009D33F8">
          <w:rPr>
            <w:i/>
            <w:color w:val="212121"/>
            <w:shd w:val="clear" w:color="auto" w:fill="FFFFFF"/>
            <w:rPrChange w:id="10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03" w:author="1700134@salas.aulas" w:date="2018-04-18T20:10:00Z">
              <w:rPr>
                <w:rFonts w:ascii="Arial" w:hAnsi="Arial" w:cs="Arial"/>
                <w:color w:val="212121"/>
                <w:shd w:val="clear" w:color="auto" w:fill="FFFFFF"/>
              </w:rPr>
            </w:rPrChange>
          </w:rPr>
          <w:t>greater</w:t>
        </w:r>
        <w:proofErr w:type="spellEnd"/>
        <w:r w:rsidR="009D33F8" w:rsidRPr="009D33F8">
          <w:rPr>
            <w:i/>
            <w:color w:val="212121"/>
            <w:shd w:val="clear" w:color="auto" w:fill="FFFFFF"/>
            <w:rPrChange w:id="104"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05" w:author="1700134@salas.aulas" w:date="2018-04-18T20:10:00Z">
              <w:rPr>
                <w:rFonts w:ascii="Arial" w:hAnsi="Arial" w:cs="Arial"/>
                <w:color w:val="212121"/>
                <w:shd w:val="clear" w:color="auto" w:fill="FFFFFF"/>
              </w:rPr>
            </w:rPrChange>
          </w:rPr>
          <w:t>reliability</w:t>
        </w:r>
        <w:proofErr w:type="spellEnd"/>
        <w:r w:rsidR="009D33F8" w:rsidRPr="009D33F8">
          <w:rPr>
            <w:i/>
            <w:color w:val="212121"/>
            <w:shd w:val="clear" w:color="auto" w:fill="FFFFFF"/>
            <w:rPrChange w:id="106"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07" w:author="1700134@salas.aulas" w:date="2018-04-18T20:10:00Z">
              <w:rPr>
                <w:rFonts w:ascii="Arial" w:hAnsi="Arial" w:cs="Arial"/>
                <w:color w:val="212121"/>
                <w:shd w:val="clear" w:color="auto" w:fill="FFFFFF"/>
              </w:rPr>
            </w:rPrChange>
          </w:rPr>
          <w:t>of</w:t>
        </w:r>
        <w:proofErr w:type="spellEnd"/>
        <w:r w:rsidR="009D33F8" w:rsidRPr="009D33F8">
          <w:rPr>
            <w:i/>
            <w:color w:val="212121"/>
            <w:shd w:val="clear" w:color="auto" w:fill="FFFFFF"/>
            <w:rPrChange w:id="108"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09" w:author="1700134@salas.aulas" w:date="2018-04-18T20:10:00Z">
              <w:rPr>
                <w:rFonts w:ascii="Arial" w:hAnsi="Arial" w:cs="Arial"/>
                <w:color w:val="212121"/>
                <w:shd w:val="clear" w:color="auto" w:fill="FFFFFF"/>
              </w:rPr>
            </w:rPrChange>
          </w:rPr>
          <w:t>results</w:t>
        </w:r>
        <w:proofErr w:type="spellEnd"/>
        <w:r w:rsidR="009D33F8" w:rsidRPr="009D33F8">
          <w:rPr>
            <w:i/>
            <w:color w:val="212121"/>
            <w:shd w:val="clear" w:color="auto" w:fill="FFFFFF"/>
            <w:rPrChange w:id="110"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11" w:author="1700134@salas.aulas" w:date="2018-04-18T20:10:00Z">
              <w:rPr>
                <w:rFonts w:ascii="Arial" w:hAnsi="Arial" w:cs="Arial"/>
                <w:color w:val="212121"/>
                <w:shd w:val="clear" w:color="auto" w:fill="FFFFFF"/>
              </w:rPr>
            </w:rPrChange>
          </w:rPr>
          <w:t>and</w:t>
        </w:r>
        <w:proofErr w:type="spellEnd"/>
        <w:r w:rsidR="009D33F8" w:rsidRPr="009D33F8">
          <w:rPr>
            <w:i/>
            <w:color w:val="212121"/>
            <w:shd w:val="clear" w:color="auto" w:fill="FFFFFF"/>
            <w:rPrChange w:id="112" w:author="1700134@salas.aulas" w:date="2018-04-18T20:10:00Z">
              <w:rPr>
                <w:rFonts w:ascii="Arial" w:hAnsi="Arial" w:cs="Arial"/>
                <w:color w:val="212121"/>
                <w:shd w:val="clear" w:color="auto" w:fill="FFFFFF"/>
              </w:rPr>
            </w:rPrChange>
          </w:rPr>
          <w:t xml:space="preserve"> </w:t>
        </w:r>
        <w:proofErr w:type="spellStart"/>
        <w:r w:rsidR="009D33F8" w:rsidRPr="009D33F8">
          <w:rPr>
            <w:i/>
            <w:color w:val="212121"/>
            <w:shd w:val="clear" w:color="auto" w:fill="FFFFFF"/>
            <w:rPrChange w:id="113" w:author="1700134@salas.aulas" w:date="2018-04-18T20:10:00Z">
              <w:rPr>
                <w:rFonts w:ascii="Arial" w:hAnsi="Arial" w:cs="Arial"/>
                <w:color w:val="212121"/>
                <w:shd w:val="clear" w:color="auto" w:fill="FFFFFF"/>
              </w:rPr>
            </w:rPrChange>
          </w:rPr>
          <w:t>automating</w:t>
        </w:r>
        <w:proofErr w:type="spellEnd"/>
        <w:r w:rsidR="009D33F8" w:rsidRPr="009D33F8">
          <w:rPr>
            <w:i/>
            <w:color w:val="212121"/>
            <w:shd w:val="clear" w:color="auto" w:fill="FFFFFF"/>
            <w:rPrChange w:id="114" w:author="1700134@salas.aulas" w:date="2018-04-18T20:10:00Z">
              <w:rPr>
                <w:rFonts w:ascii="Arial" w:hAnsi="Arial" w:cs="Arial"/>
                <w:color w:val="212121"/>
                <w:shd w:val="clear" w:color="auto" w:fill="FFFFFF"/>
              </w:rPr>
            </w:rPrChange>
          </w:rPr>
          <w:t xml:space="preserve"> manual processes.</w:t>
        </w:r>
      </w:ins>
    </w:p>
    <w:p w14:paraId="363DEF38" w14:textId="58AEE1DF" w:rsidR="009C3FEC" w:rsidRDefault="00B220DE">
      <w:pPr>
        <w:spacing w:after="120"/>
        <w:ind w:left="454" w:right="454"/>
        <w:rPr>
          <w:i/>
        </w:rPr>
      </w:pPr>
      <w:commentRangeStart w:id="115"/>
      <w:r w:rsidRPr="003A65CA">
        <w:rPr>
          <w:b/>
          <w:i/>
        </w:rPr>
        <w:t>Resumo</w:t>
      </w:r>
      <w:commentRangeEnd w:id="115"/>
      <w:r w:rsidR="0014144C">
        <w:rPr>
          <w:rStyle w:val="Refdecomentrio"/>
        </w:rPr>
        <w:commentReference w:id="115"/>
      </w:r>
      <w:r w:rsidRPr="003A65CA">
        <w:rPr>
          <w:b/>
          <w:i/>
        </w:rPr>
        <w:t>.</w:t>
      </w:r>
      <w:r w:rsidRPr="003A65CA">
        <w:rPr>
          <w:i/>
        </w:rPr>
        <w:t xml:space="preserve"> Este </w:t>
      </w:r>
      <w:r w:rsidR="0006588A">
        <w:rPr>
          <w:i/>
        </w:rPr>
        <w:t xml:space="preserve">artigo refere-se ao projeto da OPE, </w:t>
      </w:r>
      <w:r w:rsidR="009C3FEC">
        <w:rPr>
          <w:i/>
        </w:rPr>
        <w:t xml:space="preserve">nele </w:t>
      </w:r>
      <w:ins w:id="116" w:author="1700134@salas.aulas" w:date="2018-04-18T19:51:00Z">
        <w:r w:rsidR="00340BDD">
          <w:rPr>
            <w:i/>
          </w:rPr>
          <w:t xml:space="preserve">descreveremos </w:t>
        </w:r>
      </w:ins>
      <w:del w:id="117" w:author="1700134@salas.aulas" w:date="2018-04-18T19:51:00Z">
        <w:r w:rsidR="009C3FEC" w:rsidDel="00340BDD">
          <w:rPr>
            <w:i/>
          </w:rPr>
          <w:delText xml:space="preserve">será descrito </w:delText>
        </w:r>
      </w:del>
      <w:ins w:id="118" w:author="1700134@salas.aulas" w:date="2018-04-18T19:50:00Z">
        <w:r w:rsidR="00340BDD">
          <w:rPr>
            <w:i/>
          </w:rPr>
          <w:t>a</w:t>
        </w:r>
      </w:ins>
      <w:del w:id="119" w:author="1700134@salas.aulas" w:date="2018-04-18T19:50:00Z">
        <w:r w:rsidR="0006588A" w:rsidDel="00340BDD">
          <w:rPr>
            <w:i/>
          </w:rPr>
          <w:delText>o</w:delText>
        </w:r>
      </w:del>
      <w:r w:rsidR="0006588A">
        <w:rPr>
          <w:i/>
        </w:rPr>
        <w:t xml:space="preserve"> cliente</w:t>
      </w:r>
      <w:ins w:id="120" w:author="1700134@salas.aulas" w:date="2018-04-18T19:49:00Z">
        <w:r w:rsidR="00340BDD">
          <w:rPr>
            <w:i/>
          </w:rPr>
          <w:t xml:space="preserve"> </w:t>
        </w:r>
        <w:proofErr w:type="spellStart"/>
        <w:r w:rsidR="00340BDD">
          <w:rPr>
            <w:i/>
          </w:rPr>
          <w:t>Claudimara</w:t>
        </w:r>
        <w:proofErr w:type="spellEnd"/>
        <w:r w:rsidR="00340BDD">
          <w:rPr>
            <w:i/>
          </w:rPr>
          <w:t xml:space="preserve"> Macedo</w:t>
        </w:r>
      </w:ins>
      <w:r w:rsidR="0006588A">
        <w:rPr>
          <w:i/>
        </w:rPr>
        <w:t>,</w:t>
      </w:r>
      <w:ins w:id="121" w:author="1700134@salas.aulas" w:date="2018-04-18T19:50:00Z">
        <w:r w:rsidR="00340BDD">
          <w:rPr>
            <w:i/>
          </w:rPr>
          <w:t xml:space="preserve"> que ocupa o cargo de Diretora Executiva na empresa multinacional Mary </w:t>
        </w:r>
        <w:proofErr w:type="spellStart"/>
        <w:r w:rsidR="00340BDD">
          <w:rPr>
            <w:i/>
          </w:rPr>
          <w:t>Kay</w:t>
        </w:r>
      </w:ins>
      <w:proofErr w:type="spellEnd"/>
      <w:ins w:id="122" w:author="1700134@salas.aulas" w:date="2018-04-18T19:52:00Z">
        <w:r w:rsidR="00340BDD">
          <w:rPr>
            <w:i/>
          </w:rPr>
          <w:t>.</w:t>
        </w:r>
      </w:ins>
      <w:ins w:id="123" w:author="1700134@salas.aulas" w:date="2018-04-18T19:53:00Z">
        <w:r w:rsidR="00340BDD">
          <w:rPr>
            <w:i/>
          </w:rPr>
          <w:t xml:space="preserve"> </w:t>
        </w:r>
      </w:ins>
      <w:del w:id="124" w:author="1700134@salas.aulas" w:date="2018-04-18T19:53:00Z">
        <w:r w:rsidR="0006588A" w:rsidDel="00340BDD">
          <w:rPr>
            <w:i/>
          </w:rPr>
          <w:delText xml:space="preserve"> as tarefas realizadas</w:delText>
        </w:r>
      </w:del>
      <w:ins w:id="125" w:author="1700134@salas.aulas" w:date="2018-04-18T19:53:00Z">
        <w:r w:rsidR="00340BDD">
          <w:rPr>
            <w:i/>
          </w:rPr>
          <w:t>Os</w:t>
        </w:r>
      </w:ins>
      <w:del w:id="126" w:author="1700134@salas.aulas" w:date="2018-04-18T19:53:00Z">
        <w:r w:rsidR="0006588A" w:rsidDel="00340BDD">
          <w:rPr>
            <w:i/>
          </w:rPr>
          <w:delText>, os</w:delText>
        </w:r>
      </w:del>
      <w:r w:rsidR="0006588A">
        <w:rPr>
          <w:i/>
        </w:rPr>
        <w:t xml:space="preserve"> problemas enfrentados</w:t>
      </w:r>
      <w:ins w:id="127" w:author="1700134@salas.aulas" w:date="2018-04-18T19:53:00Z">
        <w:r w:rsidR="00340BDD">
          <w:rPr>
            <w:i/>
          </w:rPr>
          <w:t xml:space="preserve"> estão relacionados com a falta</w:t>
        </w:r>
      </w:ins>
      <w:r w:rsidR="0006588A">
        <w:rPr>
          <w:i/>
        </w:rPr>
        <w:t xml:space="preserve"> </w:t>
      </w:r>
      <w:ins w:id="128" w:author="1700134@salas.aulas" w:date="2018-04-18T19:54:00Z">
        <w:r w:rsidR="00340BDD">
          <w:rPr>
            <w:i/>
          </w:rPr>
          <w:t>de controle e organização de processos de seu negócio, impedindo</w:t>
        </w:r>
      </w:ins>
      <w:del w:id="129" w:author="1700134@salas.aulas" w:date="2018-04-18T19:55:00Z">
        <w:r w:rsidR="0006588A" w:rsidDel="00340BDD">
          <w:rPr>
            <w:i/>
          </w:rPr>
          <w:delText>e</w:delText>
        </w:r>
      </w:del>
      <w:r w:rsidR="0006588A">
        <w:rPr>
          <w:i/>
        </w:rPr>
        <w:t xml:space="preserve"> o </w:t>
      </w:r>
      <w:ins w:id="130" w:author="1700134@salas.aulas" w:date="2018-04-18T19:55:00Z">
        <w:r w:rsidR="00340BDD">
          <w:rPr>
            <w:i/>
          </w:rPr>
          <w:t>sucesso com as vendas e a fidelizaç</w:t>
        </w:r>
      </w:ins>
      <w:ins w:id="131" w:author="1700134@salas.aulas" w:date="2018-04-18T19:56:00Z">
        <w:r w:rsidR="00340BDD">
          <w:rPr>
            <w:i/>
          </w:rPr>
          <w:t>ão de seus clientes. A</w:t>
        </w:r>
      </w:ins>
      <w:ins w:id="132" w:author="1700134@salas.aulas" w:date="2018-04-18T19:59:00Z">
        <w:r w:rsidR="00340BDD">
          <w:rPr>
            <w:i/>
          </w:rPr>
          <w:t xml:space="preserve"> solução proposta pelo nosso sistema </w:t>
        </w:r>
      </w:ins>
      <w:ins w:id="133" w:author="1700134@salas.aulas" w:date="2018-04-18T20:00:00Z">
        <w:r w:rsidR="009D33F8">
          <w:rPr>
            <w:i/>
          </w:rPr>
          <w:t>visa</w:t>
        </w:r>
      </w:ins>
      <w:ins w:id="134" w:author="1700134@salas.aulas" w:date="2018-04-18T20:03:00Z">
        <w:r w:rsidR="00340BDD">
          <w:rPr>
            <w:i/>
          </w:rPr>
          <w:t xml:space="preserve"> um melhor gerenciamento de dados</w:t>
        </w:r>
      </w:ins>
      <w:del w:id="135" w:author="1700134@salas.aulas" w:date="2018-04-18T19:56:00Z">
        <w:r w:rsidR="0006588A" w:rsidDel="00340BDD">
          <w:rPr>
            <w:i/>
          </w:rPr>
          <w:delText>o</w:delText>
        </w:r>
      </w:del>
      <w:del w:id="136" w:author="1700134@salas.aulas" w:date="2018-04-18T19:59:00Z">
        <w:r w:rsidR="0006588A" w:rsidDel="00340BDD">
          <w:rPr>
            <w:i/>
          </w:rPr>
          <w:delText>bjetivo</w:delText>
        </w:r>
      </w:del>
      <w:del w:id="137" w:author="1700134@salas.aulas" w:date="2018-04-18T19:57:00Z">
        <w:r w:rsidR="0006588A" w:rsidDel="00340BDD">
          <w:rPr>
            <w:i/>
          </w:rPr>
          <w:delText xml:space="preserve"> </w:delText>
        </w:r>
      </w:del>
      <w:del w:id="138" w:author="1700134@salas.aulas" w:date="2018-04-18T19:56:00Z">
        <w:r w:rsidR="0006588A" w:rsidDel="00340BDD">
          <w:rPr>
            <w:i/>
          </w:rPr>
          <w:delText>deste projeto contendo a solução que traremos</w:delText>
        </w:r>
      </w:del>
      <w:r w:rsidR="0006588A">
        <w:rPr>
          <w:i/>
        </w:rPr>
        <w:t>,</w:t>
      </w:r>
      <w:ins w:id="139" w:author="1700134@salas.aulas" w:date="2018-04-18T20:08:00Z">
        <w:r w:rsidR="009D33F8">
          <w:rPr>
            <w:i/>
          </w:rPr>
          <w:t xml:space="preserve"> proporcionando maior confiabilidade de resultados e</w:t>
        </w:r>
      </w:ins>
      <w:ins w:id="140" w:author="1700134@salas.aulas" w:date="2018-04-18T20:06:00Z">
        <w:r w:rsidR="009D33F8">
          <w:rPr>
            <w:i/>
          </w:rPr>
          <w:t xml:space="preserve"> </w:t>
        </w:r>
      </w:ins>
      <w:ins w:id="141" w:author="1700134@salas.aulas" w:date="2018-04-18T20:05:00Z">
        <w:r w:rsidR="009D33F8">
          <w:rPr>
            <w:i/>
          </w:rPr>
          <w:t>automatizan</w:t>
        </w:r>
      </w:ins>
      <w:ins w:id="142" w:author="1700134@salas.aulas" w:date="2018-04-18T20:06:00Z">
        <w:r w:rsidR="009D33F8">
          <w:rPr>
            <w:i/>
          </w:rPr>
          <w:t>d</w:t>
        </w:r>
      </w:ins>
      <w:ins w:id="143" w:author="1700134@salas.aulas" w:date="2018-04-18T20:05:00Z">
        <w:r w:rsidR="009D33F8">
          <w:rPr>
            <w:i/>
          </w:rPr>
          <w:t>o processos manuais</w:t>
        </w:r>
      </w:ins>
      <w:ins w:id="144" w:author="1700134@salas.aulas" w:date="2018-04-18T20:06:00Z">
        <w:r w:rsidR="009D33F8">
          <w:rPr>
            <w:i/>
          </w:rPr>
          <w:t xml:space="preserve">. </w:t>
        </w:r>
      </w:ins>
      <w:del w:id="145" w:author="1700134@salas.aulas" w:date="2018-04-18T20:06:00Z">
        <w:r w:rsidR="0006588A" w:rsidDel="009D33F8">
          <w:rPr>
            <w:i/>
          </w:rPr>
          <w:delText xml:space="preserve"> visando atender as necessidades apresentadas</w:delText>
        </w:r>
        <w:r w:rsidR="009C3FEC" w:rsidDel="009D33F8">
          <w:rPr>
            <w:i/>
          </w:rPr>
          <w:delText>.</w:delText>
        </w:r>
      </w:del>
    </w:p>
    <w:p w14:paraId="010F0A5E" w14:textId="77777777" w:rsidR="009C3FEC" w:rsidRPr="00847F24" w:rsidRDefault="009C3FEC" w:rsidP="009C3FEC">
      <w:pPr>
        <w:keepNext/>
        <w:spacing w:before="240"/>
        <w:jc w:val="left"/>
        <w:rPr>
          <w:b/>
          <w:sz w:val="26"/>
          <w:szCs w:val="26"/>
        </w:rPr>
      </w:pPr>
      <w:r w:rsidRPr="00847F24">
        <w:rPr>
          <w:b/>
          <w:sz w:val="26"/>
          <w:szCs w:val="26"/>
        </w:rPr>
        <w:t xml:space="preserve">1. </w:t>
      </w:r>
      <w:commentRangeStart w:id="146"/>
      <w:r w:rsidRPr="00847F24">
        <w:rPr>
          <w:b/>
          <w:sz w:val="26"/>
          <w:szCs w:val="26"/>
        </w:rPr>
        <w:t>Introdução</w:t>
      </w:r>
      <w:commentRangeEnd w:id="146"/>
      <w:r w:rsidR="0014144C">
        <w:rPr>
          <w:rStyle w:val="Refdecomentrio"/>
        </w:rPr>
        <w:commentReference w:id="146"/>
      </w:r>
    </w:p>
    <w:p w14:paraId="390D7584" w14:textId="6EEB0E62" w:rsidR="000B331A" w:rsidRPr="001A469A" w:rsidRDefault="00880FCD" w:rsidP="009C3FEC">
      <w:pPr>
        <w:spacing w:after="120"/>
        <w:ind w:right="454"/>
        <w:rPr>
          <w:i/>
        </w:rPr>
      </w:pPr>
      <w:r>
        <w:t>O projeto tem como</w:t>
      </w:r>
      <w:commentRangeStart w:id="147"/>
      <w:r w:rsidR="000B331A" w:rsidRPr="001A469A">
        <w:t xml:space="preserve"> </w:t>
      </w:r>
      <w:commentRangeEnd w:id="147"/>
      <w:r w:rsidR="002A06EA">
        <w:rPr>
          <w:rStyle w:val="Refdecomentrio"/>
        </w:rPr>
        <w:commentReference w:id="147"/>
      </w:r>
      <w:r w:rsidR="000B331A" w:rsidRPr="001A469A">
        <w:t xml:space="preserve">cliente </w:t>
      </w:r>
      <w:proofErr w:type="spellStart"/>
      <w:r w:rsidR="000B331A" w:rsidRPr="001A469A">
        <w:t>Claudimara</w:t>
      </w:r>
      <w:proofErr w:type="spellEnd"/>
      <w:r w:rsidR="000B331A" w:rsidRPr="001A469A">
        <w:t xml:space="preserve"> Macedo – Consultora e Diretora Executiva de Vendas independente da empresa multinacional Mary </w:t>
      </w:r>
      <w:proofErr w:type="spellStart"/>
      <w:r w:rsidR="000B331A" w:rsidRPr="001A469A">
        <w:t>Kay</w:t>
      </w:r>
      <w:proofErr w:type="spellEnd"/>
      <w:r w:rsidR="000B331A" w:rsidRPr="001A469A">
        <w:t>, a mesma possui uma equipe de consultoras nas quais executam tarefas diárias para o sucesso financeiro</w:t>
      </w:r>
      <w:r w:rsidR="009C3FEC" w:rsidRPr="001A469A">
        <w:t>.</w:t>
      </w:r>
    </w:p>
    <w:p w14:paraId="546219BA" w14:textId="56CB319D" w:rsidR="009D7C05" w:rsidRPr="001A469A" w:rsidRDefault="009D7C05" w:rsidP="000B331A">
      <w:r w:rsidRPr="001A469A">
        <w:tab/>
        <w:t>Tendo em vista que cada consultora cuida independentemente de suas vendas e pontos pessoais, ela não possui uma secretaria exclusiva para auxiliá-la na organização e controle de suas tarefas e objetivos, não há nenhum sistema implantado para o gerenciamento e administração dos setores de sua franquia, foi solicitado um sistema que auxili</w:t>
      </w:r>
      <w:ins w:id="148" w:author="1700134@salas.aulas" w:date="2018-04-18T20:51:00Z">
        <w:r w:rsidR="00AB7105" w:rsidRPr="001A469A">
          <w:t>a</w:t>
        </w:r>
      </w:ins>
      <w:del w:id="149" w:author="1700134@salas.aulas" w:date="2018-04-18T20:51:00Z">
        <w:r w:rsidRPr="001A469A" w:rsidDel="00AB7105">
          <w:delText>o</w:delText>
        </w:r>
      </w:del>
      <w:r w:rsidRPr="001A469A">
        <w:t xml:space="preserve"> por completo no controle diário de suas tarefas, para que seja possível aumentar suas ven</w:t>
      </w:r>
      <w:r w:rsidR="002F5697" w:rsidRPr="001A469A">
        <w:t xml:space="preserve">das, fidelização de clientes, </w:t>
      </w:r>
      <w:r w:rsidRPr="001A469A">
        <w:t>re</w:t>
      </w:r>
      <w:ins w:id="150" w:author="1700134@salas.aulas" w:date="2018-04-18T20:12:00Z">
        <w:r w:rsidR="009D33F8" w:rsidRPr="001A469A">
          <w:t>crutamentos</w:t>
        </w:r>
      </w:ins>
      <w:r w:rsidR="002F5697" w:rsidRPr="001A469A">
        <w:t xml:space="preserve"> de consultoras</w:t>
      </w:r>
      <w:del w:id="151" w:author="1700134@salas.aulas" w:date="2018-04-18T20:12:00Z">
        <w:r w:rsidRPr="001A469A" w:rsidDel="009D33F8">
          <w:delText>cru</w:delText>
        </w:r>
      </w:del>
      <w:del w:id="152" w:author="1700134@salas.aulas" w:date="2018-04-18T20:11:00Z">
        <w:r w:rsidRPr="001A469A" w:rsidDel="009D33F8">
          <w:delText>m</w:delText>
        </w:r>
      </w:del>
      <w:r w:rsidR="002F5697" w:rsidRPr="001A469A">
        <w:t xml:space="preserve"> </w:t>
      </w:r>
      <w:r w:rsidRPr="001A469A">
        <w:t xml:space="preserve">e controle financeiro. </w:t>
      </w:r>
    </w:p>
    <w:p w14:paraId="5281D288" w14:textId="6E477A17" w:rsidR="009D7C05" w:rsidRDefault="009D7C05" w:rsidP="000B331A">
      <w:r w:rsidRPr="001A469A">
        <w:tab/>
      </w:r>
      <w:r w:rsidR="00880FCD">
        <w:t>Será entregue</w:t>
      </w:r>
      <w:commentRangeStart w:id="153"/>
      <w:r w:rsidRPr="001A469A">
        <w:t xml:space="preserve"> </w:t>
      </w:r>
      <w:commentRangeEnd w:id="153"/>
      <w:r w:rsidR="002A06EA">
        <w:rPr>
          <w:rStyle w:val="Refdecomentrio"/>
        </w:rPr>
        <w:commentReference w:id="153"/>
      </w:r>
      <w:r w:rsidRPr="001A469A">
        <w:t xml:space="preserve">uma solução que atenda </w:t>
      </w:r>
      <w:r w:rsidR="00880FCD">
        <w:t>à</w:t>
      </w:r>
      <w:commentRangeStart w:id="154"/>
      <w:r w:rsidRPr="001A469A">
        <w:t xml:space="preserve">s </w:t>
      </w:r>
      <w:commentRangeEnd w:id="154"/>
      <w:r w:rsidR="002A06EA">
        <w:rPr>
          <w:rStyle w:val="Refdecomentrio"/>
        </w:rPr>
        <w:commentReference w:id="154"/>
      </w:r>
      <w:r w:rsidRPr="001A469A">
        <w:t>necessidades da cliente, com implantação de funcio</w:t>
      </w:r>
      <w:r w:rsidR="00880FCD">
        <w:t xml:space="preserve">nalidades que permitem informatizar </w:t>
      </w:r>
      <w:r w:rsidR="002A06EA">
        <w:rPr>
          <w:rStyle w:val="Refdecomentrio"/>
        </w:rPr>
        <w:commentReference w:id="155"/>
      </w:r>
      <w:r w:rsidR="00880FCD">
        <w:t>o controle geral dos processos.</w:t>
      </w:r>
    </w:p>
    <w:p w14:paraId="4723BAAB" w14:textId="56424C3B" w:rsidR="007A5D9F" w:rsidRDefault="007A5D9F" w:rsidP="000B331A"/>
    <w:p w14:paraId="48736360" w14:textId="77777777" w:rsidR="00E56CD7" w:rsidRPr="001A469A" w:rsidRDefault="00E56CD7" w:rsidP="000B331A"/>
    <w:p w14:paraId="59767CB4" w14:textId="77777777" w:rsidR="006F40A0" w:rsidRPr="003A65CA" w:rsidRDefault="00B220DE" w:rsidP="000B331A">
      <w:r w:rsidRPr="003A65CA">
        <w:rPr>
          <w:b/>
        </w:rPr>
        <w:lastRenderedPageBreak/>
        <w:t>1.1. Apresentação do Problema</w:t>
      </w:r>
    </w:p>
    <w:p w14:paraId="319AE24E" w14:textId="44EF2800" w:rsidR="000B331A" w:rsidRPr="001A469A" w:rsidRDefault="000B331A" w:rsidP="000B331A">
      <w:r w:rsidRPr="001A469A">
        <w:t xml:space="preserve">O problema enfrentado é a dificuldade na gestão de consultoras, clientes, estoque e finanças que afeta diretamente a diretora executiva e as consultoras devido ao controle inadequado do financeiro, </w:t>
      </w:r>
      <w:del w:id="156" w:author="1700134@salas.aulas" w:date="2018-04-18T20:54:00Z">
        <w:r w:rsidRPr="001A469A" w:rsidDel="00AB7105">
          <w:delText xml:space="preserve">do </w:delText>
        </w:r>
      </w:del>
      <w:r w:rsidRPr="001A469A">
        <w:t xml:space="preserve">estoque, </w:t>
      </w:r>
      <w:del w:id="157" w:author="1700134@salas.aulas" w:date="2018-04-18T20:54:00Z">
        <w:r w:rsidRPr="001A469A" w:rsidDel="00AB7105">
          <w:delText xml:space="preserve">dos </w:delText>
        </w:r>
      </w:del>
      <w:r w:rsidRPr="001A469A">
        <w:t>agendamentos</w:t>
      </w:r>
      <w:ins w:id="158" w:author="1700134@salas.aulas" w:date="2018-04-18T20:54:00Z">
        <w:r w:rsidR="00AB7105" w:rsidRPr="001A469A">
          <w:t xml:space="preserve"> e </w:t>
        </w:r>
      </w:ins>
      <w:del w:id="159" w:author="1700134@salas.aulas" w:date="2018-04-18T20:54:00Z">
        <w:r w:rsidRPr="001A469A" w:rsidDel="00AB7105">
          <w:delText xml:space="preserve">, o </w:delText>
        </w:r>
      </w:del>
      <w:r w:rsidRPr="001A469A">
        <w:t>acompanhamento ineficiente de consultoras e clientes, diminuindo a fideli</w:t>
      </w:r>
      <w:ins w:id="160" w:author="1700134@salas.aulas" w:date="2018-04-18T20:55:00Z">
        <w:r w:rsidR="00AB7105" w:rsidRPr="001A469A">
          <w:t>dade</w:t>
        </w:r>
      </w:ins>
      <w:del w:id="161" w:author="1700134@salas.aulas" w:date="2018-04-18T20:55:00Z">
        <w:r w:rsidRPr="001A469A" w:rsidDel="00AB7105">
          <w:delText>zação</w:delText>
        </w:r>
      </w:del>
      <w:r w:rsidRPr="001A469A">
        <w:t xml:space="preserve"> d</w:t>
      </w:r>
      <w:ins w:id="162" w:author="1700134@salas.aulas" w:date="2018-04-18T20:55:00Z">
        <w:r w:rsidR="00AB7105" w:rsidRPr="001A469A">
          <w:t>e</w:t>
        </w:r>
      </w:ins>
      <w:del w:id="163" w:author="1700134@salas.aulas" w:date="2018-04-18T20:55:00Z">
        <w:r w:rsidRPr="001A469A" w:rsidDel="00AB7105">
          <w:delText>as</w:delText>
        </w:r>
      </w:del>
      <w:r w:rsidRPr="001A469A">
        <w:t xml:space="preserve"> clientes e consequentemente as vendas.</w:t>
      </w:r>
      <w:r w:rsidR="009C3FEC" w:rsidRPr="001A469A">
        <w:t xml:space="preserve"> </w:t>
      </w:r>
    </w:p>
    <w:p w14:paraId="1DE886CE" w14:textId="1E4B2C2B" w:rsidR="009D7C05" w:rsidRPr="001A469A" w:rsidRDefault="009D7C05" w:rsidP="000B331A">
      <w:r w:rsidRPr="001A469A">
        <w:tab/>
      </w:r>
      <w:r w:rsidR="00880FCD">
        <w:t>E</w:t>
      </w:r>
      <w:commentRangeStart w:id="164"/>
      <w:r w:rsidRPr="001A469A">
        <w:t>stá presente</w:t>
      </w:r>
      <w:r w:rsidR="00880FCD">
        <w:t xml:space="preserve"> na rotina da cliente</w:t>
      </w:r>
      <w:r w:rsidRPr="001A469A">
        <w:t xml:space="preserve"> </w:t>
      </w:r>
      <w:commentRangeEnd w:id="164"/>
      <w:r w:rsidR="00397A5E">
        <w:rPr>
          <w:rStyle w:val="Refdecomentrio"/>
        </w:rPr>
        <w:commentReference w:id="164"/>
      </w:r>
      <w:r w:rsidRPr="001A469A">
        <w:t>a falta de tempo e mão-de-obra para realização das diversas tarefas efetuadas</w:t>
      </w:r>
      <w:r w:rsidR="00880FCD">
        <w:t>, como</w:t>
      </w:r>
      <w:commentRangeStart w:id="165"/>
      <w:r w:rsidRPr="001A469A">
        <w:t>:</w:t>
      </w:r>
      <w:commentRangeEnd w:id="165"/>
      <w:r w:rsidR="00397A5E">
        <w:rPr>
          <w:rStyle w:val="Refdecomentrio"/>
        </w:rPr>
        <w:commentReference w:id="165"/>
      </w:r>
    </w:p>
    <w:p w14:paraId="7C8856B6" w14:textId="77777777" w:rsidR="009D7C05" w:rsidRPr="001A469A" w:rsidRDefault="009D7C05" w:rsidP="000B331A"/>
    <w:p w14:paraId="15738812"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sidRPr="001A469A">
        <w:rPr>
          <w:b w:val="0"/>
          <w:sz w:val="24"/>
          <w:szCs w:val="24"/>
        </w:rPr>
        <w:t>Compra para revenda</w:t>
      </w:r>
    </w:p>
    <w:p w14:paraId="0C37C913"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sidRPr="001A469A">
        <w:rPr>
          <w:b w:val="0"/>
          <w:sz w:val="24"/>
          <w:szCs w:val="24"/>
        </w:rPr>
        <w:t>Recrutamento de novas consultoras</w:t>
      </w:r>
    </w:p>
    <w:p w14:paraId="532989A9"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sidRPr="001A469A">
        <w:rPr>
          <w:b w:val="0"/>
          <w:sz w:val="24"/>
          <w:szCs w:val="24"/>
        </w:rPr>
        <w:t>Reuniões para crescimento da unidade</w:t>
      </w:r>
    </w:p>
    <w:p w14:paraId="7B92F53A" w14:textId="54A09BF3" w:rsidR="009D7C05" w:rsidRPr="00880FCD" w:rsidRDefault="00880FCD"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Pr>
          <w:b w:val="0"/>
          <w:sz w:val="24"/>
          <w:szCs w:val="24"/>
        </w:rPr>
        <w:t>Demo</w:t>
      </w:r>
      <w:r w:rsidRPr="00880FCD">
        <w:rPr>
          <w:b w:val="0"/>
          <w:sz w:val="24"/>
          <w:szCs w:val="24"/>
        </w:rPr>
        <w:t>n</w:t>
      </w:r>
      <w:r>
        <w:rPr>
          <w:b w:val="0"/>
          <w:sz w:val="24"/>
          <w:szCs w:val="24"/>
        </w:rPr>
        <w:t>s</w:t>
      </w:r>
      <w:r w:rsidRPr="00880FCD">
        <w:rPr>
          <w:b w:val="0"/>
          <w:sz w:val="24"/>
          <w:szCs w:val="24"/>
        </w:rPr>
        <w:t>tração de produtos em s</w:t>
      </w:r>
      <w:r w:rsidR="009D7C05" w:rsidRPr="00880FCD">
        <w:rPr>
          <w:b w:val="0"/>
          <w:sz w:val="24"/>
          <w:szCs w:val="24"/>
        </w:rPr>
        <w:t xml:space="preserve">essões de beleza </w:t>
      </w:r>
    </w:p>
    <w:p w14:paraId="4FD6B44C"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sidRPr="001A469A">
        <w:rPr>
          <w:b w:val="0"/>
          <w:sz w:val="24"/>
          <w:szCs w:val="24"/>
        </w:rPr>
        <w:t>Entrevista com futuras consultoras</w:t>
      </w:r>
    </w:p>
    <w:p w14:paraId="7ACF95C2" w14:textId="6C888154"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commentRangeStart w:id="166"/>
      <w:r w:rsidRPr="001A469A">
        <w:rPr>
          <w:b w:val="0"/>
          <w:sz w:val="24"/>
          <w:szCs w:val="24"/>
        </w:rPr>
        <w:t>Agendamentos e acompanhamentos</w:t>
      </w:r>
      <w:commentRangeEnd w:id="166"/>
      <w:r w:rsidR="00397A5E">
        <w:rPr>
          <w:rStyle w:val="Refdecomentrio"/>
          <w:b w:val="0"/>
        </w:rPr>
        <w:commentReference w:id="166"/>
      </w:r>
      <w:r w:rsidR="00880FCD">
        <w:rPr>
          <w:b w:val="0"/>
          <w:sz w:val="24"/>
          <w:szCs w:val="24"/>
        </w:rPr>
        <w:t xml:space="preserve"> de visitas</w:t>
      </w:r>
    </w:p>
    <w:p w14:paraId="08B11EA1" w14:textId="77777777" w:rsidR="009D7C05" w:rsidRPr="001A469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sidRPr="001A469A">
        <w:rPr>
          <w:b w:val="0"/>
          <w:sz w:val="24"/>
          <w:szCs w:val="24"/>
        </w:rPr>
        <w:t>Venda de produtos</w:t>
      </w:r>
    </w:p>
    <w:p w14:paraId="0DF0B060" w14:textId="42D1B818" w:rsidR="009D7C05" w:rsidRPr="001A469A" w:rsidRDefault="00880FCD"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Pr>
          <w:b w:val="0"/>
          <w:sz w:val="24"/>
          <w:szCs w:val="24"/>
        </w:rPr>
        <w:t>Controle de i</w:t>
      </w:r>
      <w:commentRangeStart w:id="167"/>
      <w:r w:rsidR="009D7C05" w:rsidRPr="001A469A">
        <w:rPr>
          <w:b w:val="0"/>
          <w:sz w:val="24"/>
          <w:szCs w:val="24"/>
        </w:rPr>
        <w:t>nventário (contagem de produtos em estoque)</w:t>
      </w:r>
      <w:commentRangeEnd w:id="167"/>
      <w:r w:rsidR="00397A5E">
        <w:rPr>
          <w:rStyle w:val="Refdecomentrio"/>
          <w:b w:val="0"/>
        </w:rPr>
        <w:commentReference w:id="167"/>
      </w:r>
    </w:p>
    <w:p w14:paraId="65AB1AF4" w14:textId="34125CF3" w:rsidR="009D7C05" w:rsidRPr="001A469A" w:rsidRDefault="00880FCD"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b w:val="0"/>
          <w:sz w:val="24"/>
          <w:szCs w:val="24"/>
        </w:rPr>
      </w:pPr>
      <w:r>
        <w:rPr>
          <w:b w:val="0"/>
          <w:sz w:val="24"/>
          <w:szCs w:val="24"/>
        </w:rPr>
        <w:t>Troca de produtos entre</w:t>
      </w:r>
      <w:commentRangeStart w:id="168"/>
      <w:r w:rsidR="009D7C05" w:rsidRPr="001A469A">
        <w:rPr>
          <w:b w:val="0"/>
          <w:sz w:val="24"/>
          <w:szCs w:val="24"/>
        </w:rPr>
        <w:t xml:space="preserve"> consultoras </w:t>
      </w:r>
      <w:commentRangeEnd w:id="168"/>
      <w:r w:rsidR="00397A5E">
        <w:rPr>
          <w:rStyle w:val="Refdecomentrio"/>
          <w:b w:val="0"/>
        </w:rPr>
        <w:commentReference w:id="168"/>
      </w:r>
      <w:r w:rsidR="009D7C05" w:rsidRPr="001A469A">
        <w:rPr>
          <w:b w:val="0"/>
          <w:sz w:val="24"/>
          <w:szCs w:val="24"/>
        </w:rPr>
        <w:t>da mesma unidade</w:t>
      </w:r>
    </w:p>
    <w:p w14:paraId="7035F8CD" w14:textId="0792F1BB" w:rsidR="00AF46C6" w:rsidRPr="003A65CA" w:rsidRDefault="00521CF0" w:rsidP="000B331A">
      <w:pPr>
        <w:rPr>
          <w:rFonts w:ascii="Arial" w:hAnsi="Arial" w:cs="Arial"/>
        </w:rPr>
      </w:pPr>
      <w:ins w:id="169" w:author="1700134@salas.aulas" w:date="2018-04-18T21:06:00Z">
        <w:r>
          <w:rPr>
            <w:noProof/>
          </w:rPr>
          <w:drawing>
            <wp:anchor distT="0" distB="0" distL="114300" distR="114300" simplePos="0" relativeHeight="251662336" behindDoc="0" locked="0" layoutInCell="1" allowOverlap="1" wp14:anchorId="01F85A7E" wp14:editId="2A063220">
              <wp:simplePos x="0" y="0"/>
              <wp:positionH relativeFrom="margin">
                <wp:posOffset>752475</wp:posOffset>
              </wp:positionH>
              <wp:positionV relativeFrom="paragraph">
                <wp:posOffset>41910</wp:posOffset>
              </wp:positionV>
              <wp:extent cx="3743325" cy="2492375"/>
              <wp:effectExtent l="0" t="0" r="9525" b="3175"/>
              <wp:wrapNone/>
              <wp:docPr id="4" name="Imagem 4"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3325" cy="249237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6196BB78" w14:textId="2B3292A6" w:rsidR="00AF46C6" w:rsidRDefault="00AF46C6">
      <w:pPr>
        <w:jc w:val="center"/>
        <w:rPr>
          <w:noProof/>
        </w:rPr>
      </w:pPr>
      <w:del w:id="170" w:author="1700134@salas.aulas" w:date="2018-04-18T20:59:00Z">
        <w:r w:rsidDel="00AB7105">
          <w:rPr>
            <w:noProof/>
          </w:rPr>
          <w:drawing>
            <wp:anchor distT="0" distB="0" distL="114300" distR="114300" simplePos="0" relativeHeight="251658240" behindDoc="0" locked="0" layoutInCell="1" allowOverlap="1" wp14:anchorId="37FA7EE3" wp14:editId="7AD9E5FC">
              <wp:simplePos x="0" y="0"/>
              <wp:positionH relativeFrom="column">
                <wp:posOffset>1005840</wp:posOffset>
              </wp:positionH>
              <wp:positionV relativeFrom="paragraph">
                <wp:posOffset>134620</wp:posOffset>
              </wp:positionV>
              <wp:extent cx="3247390" cy="2543175"/>
              <wp:effectExtent l="0" t="0" r="0" b="9525"/>
              <wp:wrapNone/>
              <wp:docPr id="3" name="Imagem 3" descr="Resultado de imagem para imagem problema no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magem problema no trabalh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7390" cy="25431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6EA2D31E" w14:textId="689EC1F8" w:rsidR="006F40A0" w:rsidRPr="003A65CA" w:rsidRDefault="006F40A0">
      <w:pPr>
        <w:jc w:val="center"/>
      </w:pPr>
    </w:p>
    <w:p w14:paraId="778A0EA5" w14:textId="03DB87B3" w:rsidR="006F40A0" w:rsidRPr="00340BDD" w:rsidRDefault="00B220DE">
      <w:pPr>
        <w:spacing w:after="120"/>
        <w:ind w:left="454" w:right="454"/>
        <w:rPr>
          <w:rFonts w:ascii="Helvetica Neue" w:eastAsia="Helvetica Neue" w:hAnsi="Helvetica Neue" w:cs="Helvetica Neue"/>
          <w:b/>
          <w:sz w:val="20"/>
          <w:szCs w:val="20"/>
          <w:rPrChange w:id="171" w:author="1700134@salas.aulas" w:date="2018-04-18T19:48:00Z">
            <w:rPr>
              <w:rFonts w:ascii="Helvetica Neue" w:eastAsia="Helvetica Neue" w:hAnsi="Helvetica Neue" w:cs="Helvetica Neue"/>
              <w:b/>
              <w:sz w:val="20"/>
              <w:szCs w:val="20"/>
            </w:rPr>
          </w:rPrChange>
        </w:rPr>
        <w:pPrChange w:id="172" w:author="1700134@salas.aulas" w:date="2018-04-18T21:06:00Z">
          <w:pPr>
            <w:spacing w:after="120"/>
            <w:ind w:left="454" w:right="454"/>
            <w:jc w:val="center"/>
          </w:pPr>
        </w:pPrChange>
      </w:pPr>
      <w:del w:id="173" w:author="1700134@salas.aulas" w:date="2018-04-18T21:06:00Z">
        <w:r w:rsidRPr="00340BDD" w:rsidDel="00521CF0">
          <w:rPr>
            <w:rFonts w:ascii="Helvetica Neue" w:eastAsia="Helvetica Neue" w:hAnsi="Helvetica Neue" w:cs="Helvetica Neue"/>
            <w:b/>
            <w:sz w:val="20"/>
            <w:szCs w:val="20"/>
            <w:rPrChange w:id="174" w:author="1700134@salas.aulas" w:date="2018-04-18T19:48:00Z">
              <w:rPr>
                <w:rFonts w:ascii="Helvetica Neue" w:eastAsia="Helvetica Neue" w:hAnsi="Helvetica Neue" w:cs="Helvetica Neue"/>
                <w:b/>
                <w:sz w:val="20"/>
                <w:szCs w:val="20"/>
              </w:rPr>
            </w:rPrChange>
          </w:rPr>
          <w:delText>Figura 1. Exemplo de Imagem</w:delText>
        </w:r>
      </w:del>
    </w:p>
    <w:p w14:paraId="0660CDC0" w14:textId="04A1B700" w:rsidR="006F40A0" w:rsidRPr="00340BDD" w:rsidRDefault="006F40A0">
      <w:pPr>
        <w:spacing w:after="120"/>
        <w:ind w:left="454" w:right="454"/>
        <w:jc w:val="center"/>
        <w:rPr>
          <w:rFonts w:ascii="Helvetica Neue" w:eastAsia="Helvetica Neue" w:hAnsi="Helvetica Neue" w:cs="Helvetica Neue"/>
          <w:b/>
          <w:sz w:val="20"/>
          <w:szCs w:val="20"/>
          <w:rPrChange w:id="175" w:author="1700134@salas.aulas" w:date="2018-04-18T19:48:00Z">
            <w:rPr>
              <w:rFonts w:ascii="Helvetica Neue" w:eastAsia="Helvetica Neue" w:hAnsi="Helvetica Neue" w:cs="Helvetica Neue"/>
              <w:b/>
              <w:sz w:val="20"/>
              <w:szCs w:val="20"/>
            </w:rPr>
          </w:rPrChange>
        </w:rPr>
      </w:pPr>
    </w:p>
    <w:p w14:paraId="4AC1F154" w14:textId="6EC55FC9" w:rsidR="00AF46C6" w:rsidRPr="00340BDD" w:rsidRDefault="00AF46C6">
      <w:pPr>
        <w:spacing w:after="120"/>
        <w:ind w:right="454" w:firstLine="720"/>
        <w:jc w:val="left"/>
        <w:rPr>
          <w:rPrChange w:id="176" w:author="1700134@salas.aulas" w:date="2018-04-18T19:48:00Z">
            <w:rPr/>
          </w:rPrChange>
        </w:rPr>
      </w:pPr>
    </w:p>
    <w:p w14:paraId="0D53EE4C" w14:textId="69DD61C4" w:rsidR="00AF46C6" w:rsidRPr="00340BDD" w:rsidRDefault="00AF46C6">
      <w:pPr>
        <w:spacing w:after="120"/>
        <w:ind w:right="454" w:firstLine="720"/>
        <w:jc w:val="left"/>
        <w:rPr>
          <w:rPrChange w:id="177" w:author="1700134@salas.aulas" w:date="2018-04-18T19:48:00Z">
            <w:rPr/>
          </w:rPrChange>
        </w:rPr>
      </w:pPr>
    </w:p>
    <w:p w14:paraId="67E997B9" w14:textId="77777777" w:rsidR="00AF46C6" w:rsidRPr="00340BDD" w:rsidRDefault="00AF46C6">
      <w:pPr>
        <w:spacing w:after="120"/>
        <w:ind w:right="454" w:firstLine="720"/>
        <w:jc w:val="left"/>
        <w:rPr>
          <w:rPrChange w:id="178" w:author="1700134@salas.aulas" w:date="2018-04-18T19:48:00Z">
            <w:rPr/>
          </w:rPrChange>
        </w:rPr>
      </w:pPr>
    </w:p>
    <w:p w14:paraId="076E844E" w14:textId="77777777" w:rsidR="00AF46C6" w:rsidRPr="00340BDD" w:rsidRDefault="00AF46C6">
      <w:pPr>
        <w:spacing w:after="120"/>
        <w:ind w:right="454" w:firstLine="720"/>
        <w:jc w:val="left"/>
        <w:rPr>
          <w:rPrChange w:id="179" w:author="1700134@salas.aulas" w:date="2018-04-18T19:48:00Z">
            <w:rPr/>
          </w:rPrChange>
        </w:rPr>
      </w:pPr>
    </w:p>
    <w:p w14:paraId="35D64D9F" w14:textId="77777777" w:rsidR="00AF46C6" w:rsidRPr="00340BDD" w:rsidRDefault="00AF46C6">
      <w:pPr>
        <w:spacing w:after="120"/>
        <w:ind w:right="454" w:firstLine="720"/>
        <w:jc w:val="left"/>
        <w:rPr>
          <w:rPrChange w:id="180" w:author="1700134@salas.aulas" w:date="2018-04-18T19:48:00Z">
            <w:rPr/>
          </w:rPrChange>
        </w:rPr>
      </w:pPr>
    </w:p>
    <w:p w14:paraId="59453EF7" w14:textId="6EC851CD" w:rsidR="00367183" w:rsidRDefault="001A469A" w:rsidP="00AB7105">
      <w:pPr>
        <w:spacing w:after="120"/>
        <w:ind w:right="454"/>
        <w:jc w:val="left"/>
        <w:rPr>
          <w:ins w:id="181" w:author="1700134@salas.aulas" w:date="2018-04-18T21:43:00Z"/>
        </w:rPr>
      </w:pPr>
      <w:ins w:id="182" w:author="1700134@salas.aulas" w:date="2018-04-18T21:05:00Z">
        <w:r>
          <w:rPr>
            <w:noProof/>
          </w:rPr>
          <mc:AlternateContent>
            <mc:Choice Requires="wps">
              <w:drawing>
                <wp:anchor distT="0" distB="0" distL="114300" distR="114300" simplePos="0" relativeHeight="251661312" behindDoc="0" locked="0" layoutInCell="1" allowOverlap="1" wp14:anchorId="4BEDCD31" wp14:editId="5A297030">
                  <wp:simplePos x="0" y="0"/>
                  <wp:positionH relativeFrom="margin">
                    <wp:posOffset>748665</wp:posOffset>
                  </wp:positionH>
                  <wp:positionV relativeFrom="paragraph">
                    <wp:posOffset>86995</wp:posOffset>
                  </wp:positionV>
                  <wp:extent cx="3714750" cy="32385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714750" cy="323850"/>
                          </a:xfrm>
                          <a:prstGeom prst="rect">
                            <a:avLst/>
                          </a:prstGeom>
                          <a:solidFill>
                            <a:prstClr val="white"/>
                          </a:solidFill>
                          <a:ln>
                            <a:noFill/>
                          </a:ln>
                        </wps:spPr>
                        <wps:txbx>
                          <w:txbxContent>
                            <w:p w14:paraId="0DDD8BCD" w14:textId="593E67DE" w:rsidR="00521CF0" w:rsidRPr="00521CF0" w:rsidRDefault="00521CF0">
                              <w:pPr>
                                <w:pStyle w:val="Legenda"/>
                                <w:spacing w:before="120" w:after="120"/>
                                <w:rPr>
                                  <w:rFonts w:ascii="Arial" w:hAnsi="Arial" w:cs="Arial"/>
                                  <w:noProof/>
                                  <w:color w:val="auto"/>
                                  <w:rPrChange w:id="183" w:author="1700134@salas.aulas" w:date="2018-04-18T21:11:00Z">
                                    <w:rPr>
                                      <w:rFonts w:ascii="Arial" w:hAnsi="Arial" w:cs="Arial"/>
                                      <w:noProof/>
                                    </w:rPr>
                                  </w:rPrChange>
                                </w:rPr>
                                <w:pPrChange w:id="184" w:author="1700134@salas.aulas" w:date="2018-04-18T21:43:00Z">
                                  <w:pPr/>
                                </w:pPrChange>
                              </w:pPr>
                              <w:ins w:id="185" w:author="1700134@salas.aulas" w:date="2018-04-18T21:11:00Z">
                                <w:r w:rsidRPr="00521CF0">
                                  <w:rPr>
                                    <w:color w:val="auto"/>
                                    <w:rPrChange w:id="186" w:author="1700134@salas.aulas" w:date="2018-04-18T21:11:00Z">
                                      <w:rPr>
                                        <w:b/>
                                        <w:bCs/>
                                      </w:rPr>
                                    </w:rPrChange>
                                  </w:rPr>
                                  <w:t>A sobrecarga de atividades diárias prejudica no controle de clientes e vendas, entretant</w:t>
                                </w:r>
                              </w:ins>
                              <w:ins w:id="187" w:author="1700134@salas.aulas" w:date="2018-04-18T21:44:00Z">
                                <w:r w:rsidR="00367183">
                                  <w:rPr>
                                    <w:color w:val="auto"/>
                                  </w:rPr>
                                  <w:t>o o</w:t>
                                </w:r>
                              </w:ins>
                              <w:ins w:id="188" w:author="1700134@salas.aulas" w:date="2018-04-18T21:11:00Z">
                                <w:r w:rsidRPr="00521CF0">
                                  <w:rPr>
                                    <w:color w:val="auto"/>
                                    <w:rPrChange w:id="189" w:author="1700134@salas.aulas" w:date="2018-04-18T21:11:00Z">
                                      <w:rPr>
                                        <w:b/>
                                        <w:bCs/>
                                      </w:rPr>
                                    </w:rPrChange>
                                  </w:rPr>
                                  <w:t xml:space="preserve"> sistema permitirá melhor gestão dos processos.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D31" id="_x0000_t202" coordsize="21600,21600" o:spt="202" path="m,l,21600r21600,l21600,xe">
                  <v:stroke joinstyle="miter"/>
                  <v:path gradientshapeok="t" o:connecttype="rect"/>
                </v:shapetype>
                <v:shape id="Caixa de Texto 2" o:spid="_x0000_s1026" type="#_x0000_t202" style="position:absolute;margin-left:58.95pt;margin-top:6.85pt;width:292.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" stroked="f">
                  <v:textbox inset="0,0,0,0">
                    <w:txbxContent>
                      <w:p w14:paraId="0DDD8BCD" w14:textId="593E67DE" w:rsidR="00521CF0" w:rsidRPr="00521CF0" w:rsidRDefault="00521CF0">
                        <w:pPr>
                          <w:pStyle w:val="Legenda"/>
                          <w:spacing w:before="120" w:after="120"/>
                          <w:rPr>
                            <w:rFonts w:ascii="Arial" w:hAnsi="Arial" w:cs="Arial"/>
                            <w:noProof/>
                            <w:color w:val="auto"/>
                            <w:rPrChange w:id="190" w:author="1700134@salas.aulas" w:date="2018-04-18T21:11:00Z">
                              <w:rPr>
                                <w:rFonts w:ascii="Arial" w:hAnsi="Arial" w:cs="Arial"/>
                                <w:noProof/>
                              </w:rPr>
                            </w:rPrChange>
                          </w:rPr>
                          <w:pPrChange w:id="191" w:author="1700134@salas.aulas" w:date="2018-04-18T21:43:00Z">
                            <w:pPr/>
                          </w:pPrChange>
                        </w:pPr>
                        <w:ins w:id="192" w:author="1700134@salas.aulas" w:date="2018-04-18T21:11:00Z">
                          <w:r w:rsidRPr="00521CF0">
                            <w:rPr>
                              <w:color w:val="auto"/>
                              <w:rPrChange w:id="193" w:author="1700134@salas.aulas" w:date="2018-04-18T21:11:00Z">
                                <w:rPr>
                                  <w:b/>
                                  <w:bCs/>
                                </w:rPr>
                              </w:rPrChange>
                            </w:rPr>
                            <w:t>A sobrecarga de atividades diárias prejudica no controle de clientes e vendas, entretant</w:t>
                          </w:r>
                        </w:ins>
                        <w:ins w:id="194" w:author="1700134@salas.aulas" w:date="2018-04-18T21:44:00Z">
                          <w:r w:rsidR="00367183">
                            <w:rPr>
                              <w:color w:val="auto"/>
                            </w:rPr>
                            <w:t>o o</w:t>
                          </w:r>
                        </w:ins>
                        <w:ins w:id="195" w:author="1700134@salas.aulas" w:date="2018-04-18T21:11:00Z">
                          <w:r w:rsidRPr="00521CF0">
                            <w:rPr>
                              <w:color w:val="auto"/>
                              <w:rPrChange w:id="196" w:author="1700134@salas.aulas" w:date="2018-04-18T21:11:00Z">
                                <w:rPr>
                                  <w:b/>
                                  <w:bCs/>
                                </w:rPr>
                              </w:rPrChange>
                            </w:rPr>
                            <w:t xml:space="preserve"> sistema permitirá melhor gestão dos processos.</w:t>
                          </w:r>
                        </w:ins>
                      </w:p>
                    </w:txbxContent>
                  </v:textbox>
                  <w10:wrap anchorx="margin"/>
                </v:shape>
              </w:pict>
            </mc:Fallback>
          </mc:AlternateContent>
        </w:r>
      </w:ins>
    </w:p>
    <w:p w14:paraId="796CA9D2" w14:textId="42E8B517" w:rsidR="00AF46C6" w:rsidRPr="00340BDD" w:rsidDel="00AB7105" w:rsidRDefault="00AF46C6">
      <w:pPr>
        <w:spacing w:after="120"/>
        <w:ind w:right="454" w:firstLine="720"/>
        <w:jc w:val="left"/>
        <w:rPr>
          <w:del w:id="197" w:author="1700134@salas.aulas" w:date="2018-04-18T20:59:00Z"/>
          <w:rPrChange w:id="198" w:author="1700134@salas.aulas" w:date="2018-04-18T19:48:00Z">
            <w:rPr>
              <w:del w:id="199" w:author="1700134@salas.aulas" w:date="2018-04-18T20:59:00Z"/>
            </w:rPr>
          </w:rPrChange>
        </w:rPr>
      </w:pPr>
    </w:p>
    <w:p w14:paraId="58BBCE0E" w14:textId="77777777" w:rsidR="00AF46C6" w:rsidRPr="00340BDD" w:rsidRDefault="00AF46C6">
      <w:pPr>
        <w:spacing w:after="120"/>
        <w:ind w:right="454"/>
        <w:jc w:val="left"/>
        <w:rPr>
          <w:rPrChange w:id="200" w:author="1700134@salas.aulas" w:date="2018-04-18T19:48:00Z">
            <w:rPr/>
          </w:rPrChange>
        </w:rPr>
        <w:pPrChange w:id="201" w:author="1700134@salas.aulas" w:date="2018-04-18T20:59:00Z">
          <w:pPr>
            <w:spacing w:after="120"/>
            <w:ind w:right="454" w:firstLine="720"/>
            <w:jc w:val="left"/>
          </w:pPr>
        </w:pPrChange>
      </w:pPr>
    </w:p>
    <w:p w14:paraId="37DCD72A" w14:textId="355B3030" w:rsidR="00AF46C6" w:rsidRPr="003A65CA" w:rsidDel="00521CF0" w:rsidRDefault="00AF46C6" w:rsidP="00AF46C6">
      <w:pPr>
        <w:spacing w:after="120"/>
        <w:ind w:right="454"/>
        <w:jc w:val="center"/>
        <w:rPr>
          <w:del w:id="202" w:author="1700134@salas.aulas" w:date="2018-04-18T21:03:00Z"/>
          <w:rFonts w:ascii="HP Simplified" w:hAnsi="HP Simplified"/>
          <w:b/>
          <w:sz w:val="20"/>
          <w:szCs w:val="20"/>
        </w:rPr>
      </w:pPr>
      <w:commentRangeStart w:id="203"/>
      <w:del w:id="204" w:author="1700134@salas.aulas" w:date="2018-04-18T21:03:00Z">
        <w:r w:rsidRPr="003A65CA" w:rsidDel="00521CF0">
          <w:rPr>
            <w:rFonts w:ascii="Helvetica Neue" w:eastAsia="Helvetica Neue" w:hAnsi="Helvetica Neue" w:cs="Helvetica Neue"/>
            <w:b/>
            <w:sz w:val="20"/>
            <w:szCs w:val="20"/>
          </w:rPr>
          <w:delText xml:space="preserve">A falta de controle sobre a </w:delText>
        </w:r>
        <w:commentRangeStart w:id="205"/>
        <w:r w:rsidRPr="003A65CA" w:rsidDel="00521CF0">
          <w:rPr>
            <w:rFonts w:ascii="Helvetica Neue" w:eastAsia="Helvetica Neue" w:hAnsi="Helvetica Neue" w:cs="Helvetica Neue"/>
            <w:b/>
            <w:sz w:val="20"/>
            <w:szCs w:val="20"/>
          </w:rPr>
          <w:delText>empresa</w:delText>
        </w:r>
        <w:commentRangeEnd w:id="205"/>
        <w:r w:rsidR="0014144C" w:rsidDel="00521CF0">
          <w:rPr>
            <w:rStyle w:val="Refdecomentrio"/>
          </w:rPr>
          <w:commentReference w:id="205"/>
        </w:r>
        <w:r w:rsidRPr="003A65CA" w:rsidDel="00521CF0">
          <w:rPr>
            <w:rFonts w:ascii="Helvetica Neue" w:eastAsia="Helvetica Neue" w:hAnsi="Helvetica Neue" w:cs="Helvetica Neue"/>
            <w:b/>
            <w:sz w:val="20"/>
            <w:szCs w:val="20"/>
          </w:rPr>
          <w:delText xml:space="preserve"> é o principal problema de nossa cliente</w:delText>
        </w:r>
      </w:del>
    </w:p>
    <w:p w14:paraId="2E372533" w14:textId="77777777" w:rsidR="006F40A0" w:rsidRPr="003A65CA" w:rsidRDefault="00B220DE">
      <w:pPr>
        <w:keepNext/>
        <w:spacing w:before="240"/>
        <w:jc w:val="left"/>
        <w:rPr>
          <w:b/>
        </w:rPr>
      </w:pPr>
      <w:r w:rsidRPr="003A65CA">
        <w:rPr>
          <w:b/>
        </w:rPr>
        <w:t xml:space="preserve">1.2. </w:t>
      </w:r>
      <w:commentRangeStart w:id="206"/>
      <w:r w:rsidRPr="003A65CA">
        <w:rPr>
          <w:b/>
        </w:rPr>
        <w:t>Objetivos</w:t>
      </w:r>
      <w:commentRangeEnd w:id="206"/>
      <w:r w:rsidR="0014144C">
        <w:rPr>
          <w:rStyle w:val="Refdecomentrio"/>
        </w:rPr>
        <w:commentReference w:id="206"/>
      </w:r>
      <w:commentRangeEnd w:id="203"/>
      <w:r w:rsidR="00397A5E">
        <w:rPr>
          <w:rStyle w:val="Refdecomentrio"/>
        </w:rPr>
        <w:commentReference w:id="203"/>
      </w:r>
    </w:p>
    <w:p w14:paraId="574CC77E" w14:textId="75BF4AAC" w:rsidR="005B283F" w:rsidRDefault="005B283F" w:rsidP="00AF46C6">
      <w:r>
        <w:t>O objetivo geral do projeto é especificar uma solução através de sistema de informação que propicie agilidade e facilidade nas operações de venda da empresa, garanta a qualidade e rápido acesso às informações de clientes e consultoras de níveis inferiores, controle de produtos, pedidos de compra e venda, dados referentes a preços, promoções estoques e relatórios gerenciais.</w:t>
      </w:r>
    </w:p>
    <w:p w14:paraId="73434F19" w14:textId="40BD04C4" w:rsidR="005B283F" w:rsidRDefault="007A5D9F" w:rsidP="00AF46C6">
      <w:r>
        <w:tab/>
      </w:r>
      <w:r w:rsidR="005B283F">
        <w:t>Os objetivos específicos deste projeto são:</w:t>
      </w:r>
    </w:p>
    <w:p w14:paraId="0AA85AD4" w14:textId="0D19D6B4" w:rsidR="005B283F" w:rsidRPr="005B283F" w:rsidRDefault="005B283F" w:rsidP="005B283F">
      <w:pPr>
        <w:pStyle w:val="PargrafodaLista"/>
        <w:numPr>
          <w:ilvl w:val="0"/>
          <w:numId w:val="12"/>
        </w:numPr>
      </w:pPr>
      <w:r>
        <w:t xml:space="preserve">Iniciar a especificação </w:t>
      </w:r>
      <w:r w:rsidR="00F16D0B">
        <w:t>realizando análise do problema, verificação das características, m</w:t>
      </w:r>
      <w:r>
        <w:t>odelagem dos processos de negócio da empresa</w:t>
      </w:r>
      <w:r w:rsidR="00F16D0B">
        <w:t>, casos de uso e planos de testes;</w:t>
      </w:r>
    </w:p>
    <w:p w14:paraId="7311C5EE" w14:textId="334E7D4D" w:rsidR="005B283F" w:rsidRDefault="00F16D0B" w:rsidP="005B283F">
      <w:pPr>
        <w:pStyle w:val="PargrafodaLista"/>
        <w:numPr>
          <w:ilvl w:val="0"/>
          <w:numId w:val="11"/>
        </w:numPr>
      </w:pPr>
      <w:r>
        <w:lastRenderedPageBreak/>
        <w:t>D</w:t>
      </w:r>
      <w:r w:rsidR="005B283F">
        <w:t>esenvolvimento do protótipo de software da solução para plataforma web</w:t>
      </w:r>
      <w:r>
        <w:t>;</w:t>
      </w:r>
    </w:p>
    <w:p w14:paraId="759E2F4B" w14:textId="2A7DE7E8" w:rsidR="00F16D0B" w:rsidRDefault="00F16D0B" w:rsidP="00AF46C6">
      <w:pPr>
        <w:pStyle w:val="PargrafodaLista"/>
        <w:numPr>
          <w:ilvl w:val="0"/>
          <w:numId w:val="3"/>
        </w:numPr>
        <w:spacing w:before="0" w:line="276" w:lineRule="auto"/>
        <w:jc w:val="left"/>
      </w:pPr>
      <w:r w:rsidRPr="00F16D0B">
        <w:t>Desenvolvimento do aplicativo em plataforma móvel para verificação simplificada de recursos e relatórios</w:t>
      </w:r>
      <w:r w:rsidR="0056704E">
        <w:t>;</w:t>
      </w:r>
    </w:p>
    <w:p w14:paraId="3B367437" w14:textId="16F1B46D" w:rsidR="0056704E" w:rsidRDefault="0056704E" w:rsidP="00AF46C6">
      <w:pPr>
        <w:pStyle w:val="PargrafodaLista"/>
        <w:numPr>
          <w:ilvl w:val="0"/>
          <w:numId w:val="3"/>
        </w:numPr>
        <w:spacing w:before="0" w:line="276" w:lineRule="auto"/>
        <w:jc w:val="left"/>
      </w:pPr>
      <w:r>
        <w:t>Criar área para visita de clientes no sistema, onde serão divulgados produtos pelo usuário</w:t>
      </w:r>
      <w:r w:rsidR="007A5D9F">
        <w:t>, e o</w:t>
      </w:r>
      <w:r>
        <w:t xml:space="preserve"> visitante terá opção de visualizar, selecionar, fazer pedido de produtos e criar o agendamento </w:t>
      </w:r>
      <w:r w:rsidR="007A5D9F">
        <w:t>para visita da consultora/diretora e realização de</w:t>
      </w:r>
      <w:r>
        <w:t xml:space="preserve"> sessão de beleza;</w:t>
      </w:r>
    </w:p>
    <w:p w14:paraId="2C8CEDD6" w14:textId="56D6D6E6" w:rsidR="0056704E" w:rsidRDefault="0056704E" w:rsidP="00AF46C6">
      <w:pPr>
        <w:pStyle w:val="PargrafodaLista"/>
        <w:numPr>
          <w:ilvl w:val="0"/>
          <w:numId w:val="3"/>
        </w:numPr>
        <w:spacing w:before="0" w:line="276" w:lineRule="auto"/>
        <w:jc w:val="left"/>
      </w:pPr>
      <w:r>
        <w:t xml:space="preserve">Criar o </w:t>
      </w:r>
      <w:proofErr w:type="spellStart"/>
      <w:r>
        <w:t>template</w:t>
      </w:r>
      <w:proofErr w:type="spellEnd"/>
      <w:r>
        <w:t xml:space="preserve"> das telas e funcionalidades que serão utilizados pelos usuários do sistema para gestão de seu negócio.</w:t>
      </w:r>
    </w:p>
    <w:p w14:paraId="0AFF207B" w14:textId="7FF9711A" w:rsidR="0056704E" w:rsidRDefault="0056704E" w:rsidP="00AF46C6">
      <w:pPr>
        <w:pStyle w:val="PargrafodaLista"/>
        <w:numPr>
          <w:ilvl w:val="0"/>
          <w:numId w:val="3"/>
        </w:numPr>
        <w:spacing w:before="0" w:line="276" w:lineRule="auto"/>
        <w:jc w:val="left"/>
      </w:pPr>
      <w:r>
        <w:t>Armazenar dados cadastrais, lançamentos e históricos em um bando de dados orientado a documentos de alta performance,</w:t>
      </w:r>
      <w:r w:rsidR="007A5D9F">
        <w:t xml:space="preserve"> open </w:t>
      </w:r>
      <w:proofErr w:type="spellStart"/>
      <w:r w:rsidR="007A5D9F">
        <w:t>source</w:t>
      </w:r>
      <w:proofErr w:type="spellEnd"/>
      <w:r w:rsidR="007A5D9F">
        <w:t xml:space="preserve"> e </w:t>
      </w:r>
      <w:proofErr w:type="spellStart"/>
      <w:r w:rsidR="007A5D9F">
        <w:t>schema-free</w:t>
      </w:r>
      <w:proofErr w:type="spellEnd"/>
      <w:r w:rsidR="007A5D9F">
        <w:t>.</w:t>
      </w:r>
    </w:p>
    <w:p w14:paraId="6307BA48" w14:textId="77777777" w:rsidR="008B09B4" w:rsidRPr="008B09B4" w:rsidRDefault="008B09B4" w:rsidP="008B09B4">
      <w:pPr>
        <w:keepNext/>
        <w:spacing w:before="240"/>
        <w:jc w:val="left"/>
        <w:rPr>
          <w:b/>
          <w:sz w:val="26"/>
          <w:szCs w:val="26"/>
        </w:rPr>
      </w:pPr>
      <w:r w:rsidRPr="008B09B4">
        <w:rPr>
          <w:b/>
          <w:sz w:val="26"/>
          <w:szCs w:val="26"/>
        </w:rPr>
        <w:t>2. Estudo de Viabilidade</w:t>
      </w:r>
    </w:p>
    <w:p w14:paraId="531A28E7" w14:textId="29446BCD" w:rsidR="008B09B4" w:rsidRDefault="008B09B4" w:rsidP="008B09B4">
      <w:pPr>
        <w:pStyle w:val="NormalWeb"/>
        <w:spacing w:before="120" w:beforeAutospacing="0" w:after="0" w:afterAutospacing="0"/>
        <w:jc w:val="both"/>
        <w:rPr>
          <w:rFonts w:ascii="Times" w:hAnsi="Times" w:cs="Times"/>
          <w:color w:val="000000"/>
        </w:rPr>
      </w:pPr>
      <w:r>
        <w:rPr>
          <w:rFonts w:ascii="Times" w:hAnsi="Times" w:cs="Times"/>
          <w:color w:val="000000"/>
        </w:rPr>
        <w:t xml:space="preserve">Atualmente, no mercado econômico, </w:t>
      </w:r>
      <w:commentRangeStart w:id="207"/>
      <w:r>
        <w:rPr>
          <w:rFonts w:ascii="Times" w:hAnsi="Times" w:cs="Times"/>
          <w:color w:val="000000"/>
        </w:rPr>
        <w:t xml:space="preserve">cerca de 80% de pequenos e micro negócios possuem um sistema </w:t>
      </w:r>
      <w:r w:rsidR="002F6D47">
        <w:rPr>
          <w:rFonts w:ascii="Times" w:hAnsi="Times" w:cs="Times"/>
          <w:color w:val="000000"/>
        </w:rPr>
        <w:t>de automação</w:t>
      </w:r>
      <w:r>
        <w:rPr>
          <w:rFonts w:ascii="Times" w:hAnsi="Times" w:cs="Times"/>
          <w:color w:val="000000"/>
        </w:rPr>
        <w:t xml:space="preserve"> para utilizar em seus processos, proporcionando a melhor gestão de suas atividades.</w:t>
      </w:r>
      <w:commentRangeEnd w:id="207"/>
      <w:r w:rsidR="00397A5E">
        <w:rPr>
          <w:rStyle w:val="Refdecomentrio"/>
          <w:rFonts w:ascii="Times" w:eastAsia="Times" w:hAnsi="Times" w:cs="Times"/>
          <w:color w:val="000000"/>
          <w:lang w:val="en-US"/>
        </w:rPr>
        <w:commentReference w:id="207"/>
      </w:r>
    </w:p>
    <w:p w14:paraId="2DA00FA5" w14:textId="1DD959D2" w:rsidR="008B09B4" w:rsidRDefault="008B09B4" w:rsidP="007A5D9F">
      <w:pPr>
        <w:pStyle w:val="NormalWeb"/>
        <w:spacing w:before="120" w:beforeAutospacing="0" w:after="0" w:afterAutospacing="0"/>
        <w:ind w:firstLine="360"/>
        <w:jc w:val="both"/>
        <w:rPr>
          <w:rFonts w:ascii="Times" w:hAnsi="Times" w:cs="Times"/>
          <w:color w:val="000000"/>
        </w:rPr>
      </w:pPr>
      <w:r>
        <w:rPr>
          <w:rFonts w:ascii="Times" w:hAnsi="Times" w:cs="Times"/>
          <w:color w:val="000000"/>
        </w:rPr>
        <w:t xml:space="preserve">Realizando um parâmetro de comparação do mercado, </w:t>
      </w:r>
      <w:commentRangeStart w:id="208"/>
      <w:r>
        <w:rPr>
          <w:rFonts w:ascii="Times" w:hAnsi="Times" w:cs="Times"/>
          <w:color w:val="000000"/>
        </w:rPr>
        <w:t>p</w:t>
      </w:r>
      <w:r w:rsidR="00880FCD">
        <w:rPr>
          <w:rFonts w:ascii="Times" w:hAnsi="Times" w:cs="Times"/>
          <w:color w:val="000000"/>
        </w:rPr>
        <w:t>ode-se</w:t>
      </w:r>
      <w:r>
        <w:rPr>
          <w:rFonts w:ascii="Times" w:hAnsi="Times" w:cs="Times"/>
          <w:color w:val="000000"/>
        </w:rPr>
        <w:t xml:space="preserve"> </w:t>
      </w:r>
      <w:commentRangeEnd w:id="208"/>
      <w:r w:rsidR="00397A5E">
        <w:rPr>
          <w:rStyle w:val="Refdecomentrio"/>
          <w:rFonts w:ascii="Times" w:eastAsia="Times" w:hAnsi="Times" w:cs="Times"/>
          <w:color w:val="000000"/>
          <w:lang w:val="en-US"/>
        </w:rPr>
        <w:commentReference w:id="208"/>
      </w:r>
      <w:r>
        <w:rPr>
          <w:rFonts w:ascii="Times" w:hAnsi="Times" w:cs="Times"/>
          <w:color w:val="000000"/>
        </w:rPr>
        <w:t xml:space="preserve">afirmar que existem inúmeros sistemas que estão relacionados entre si, com o objetivo de automatizar processos que fazem parte de um </w:t>
      </w:r>
      <w:proofErr w:type="spellStart"/>
      <w:r>
        <w:rPr>
          <w:rFonts w:ascii="Times" w:hAnsi="Times" w:cs="Times"/>
          <w:color w:val="000000"/>
        </w:rPr>
        <w:t>negocio</w:t>
      </w:r>
      <w:proofErr w:type="spellEnd"/>
      <w:r>
        <w:rPr>
          <w:rFonts w:ascii="Times" w:hAnsi="Times" w:cs="Times"/>
          <w:color w:val="000000"/>
        </w:rPr>
        <w:t xml:space="preserve"> como: cadastro de cliente; controle de estoque; controle de fluxo de caixa; registro de venda; encomenda de produto; entre outras </w:t>
      </w:r>
      <w:r w:rsidRPr="00D66251">
        <w:rPr>
          <w:rFonts w:ascii="Times" w:hAnsi="Times" w:cs="Times"/>
          <w:color w:val="000000"/>
        </w:rPr>
        <w:t>funções</w:t>
      </w:r>
      <w:r>
        <w:rPr>
          <w:rFonts w:ascii="Times" w:hAnsi="Times" w:cs="Times"/>
          <w:color w:val="000000"/>
        </w:rPr>
        <w:t>.</w:t>
      </w:r>
    </w:p>
    <w:p w14:paraId="35357575" w14:textId="5EE7E85D" w:rsidR="004D3E1D" w:rsidRPr="001A469A" w:rsidRDefault="004D3E1D" w:rsidP="007A5D9F">
      <w:pPr>
        <w:pStyle w:val="NormalWeb"/>
        <w:spacing w:before="120" w:beforeAutospacing="0" w:after="0" w:afterAutospacing="0"/>
        <w:ind w:firstLine="360"/>
        <w:jc w:val="both"/>
        <w:rPr>
          <w:rFonts w:ascii="Times" w:hAnsi="Times" w:cs="Times"/>
          <w:shd w:val="clear" w:color="auto" w:fill="FFFFFF"/>
        </w:rPr>
      </w:pPr>
      <w:r w:rsidRPr="001A469A">
        <w:rPr>
          <w:rFonts w:ascii="Times" w:hAnsi="Times" w:cs="Times"/>
        </w:rPr>
        <w:t xml:space="preserve">O desenvolvimento e a implantação de um sistema podem causar diversas eventualidades e a equipe precisa estar preparada para atendê-las, </w:t>
      </w:r>
      <w:r w:rsidRPr="001A469A">
        <w:rPr>
          <w:rFonts w:ascii="Times" w:hAnsi="Times" w:cs="Times"/>
          <w:shd w:val="clear" w:color="auto" w:fill="FFFFFF"/>
        </w:rPr>
        <w:t>podendo ultrapassar prazos e orçamentos, falhar na criação dos processos de negócios ou mesmo quando os fatores de risco não são atenuados e os ajustes não são realizados.</w:t>
      </w:r>
    </w:p>
    <w:p w14:paraId="00E2BCFF" w14:textId="272E4F96" w:rsidR="002F5784" w:rsidRDefault="00880FCD" w:rsidP="007A5D9F">
      <w:pPr>
        <w:pStyle w:val="NormalWeb"/>
        <w:spacing w:before="120" w:beforeAutospacing="0" w:after="0" w:afterAutospacing="0"/>
        <w:ind w:firstLine="360"/>
        <w:jc w:val="both"/>
        <w:rPr>
          <w:rFonts w:ascii="Times" w:hAnsi="Times" w:cs="Times"/>
          <w:shd w:val="clear" w:color="auto" w:fill="FFFFFF"/>
        </w:rPr>
      </w:pPr>
      <w:r>
        <w:rPr>
          <w:rFonts w:ascii="Times" w:hAnsi="Times" w:cs="Times"/>
          <w:shd w:val="clear" w:color="auto" w:fill="FFFFFF"/>
        </w:rPr>
        <w:t>O projeto será criado</w:t>
      </w:r>
      <w:commentRangeStart w:id="209"/>
      <w:r w:rsidR="002F5784" w:rsidRPr="001A469A">
        <w:rPr>
          <w:rFonts w:ascii="Times" w:hAnsi="Times" w:cs="Times"/>
          <w:shd w:val="clear" w:color="auto" w:fill="FFFFFF"/>
        </w:rPr>
        <w:t xml:space="preserve"> </w:t>
      </w:r>
      <w:commentRangeEnd w:id="209"/>
      <w:r w:rsidR="00397A5E">
        <w:rPr>
          <w:rStyle w:val="Refdecomentrio"/>
          <w:rFonts w:ascii="Times" w:eastAsia="Times" w:hAnsi="Times" w:cs="Times"/>
          <w:color w:val="000000"/>
          <w:lang w:val="en-US"/>
        </w:rPr>
        <w:commentReference w:id="209"/>
      </w:r>
      <w:r>
        <w:rPr>
          <w:rFonts w:ascii="Times" w:hAnsi="Times" w:cs="Times"/>
          <w:shd w:val="clear" w:color="auto" w:fill="FFFFFF"/>
        </w:rPr>
        <w:t>em cima do</w:t>
      </w:r>
      <w:r w:rsidR="00277C11" w:rsidRPr="001A469A">
        <w:rPr>
          <w:rFonts w:ascii="Times" w:hAnsi="Times" w:cs="Times"/>
          <w:shd w:val="clear" w:color="auto" w:fill="FFFFFF"/>
        </w:rPr>
        <w:t xml:space="preserve"> plano de ação com medidas corretivas e preventivas para todos os cenários</w:t>
      </w:r>
      <w:r w:rsidR="002F5784" w:rsidRPr="001A469A">
        <w:rPr>
          <w:rFonts w:ascii="Times" w:hAnsi="Times" w:cs="Times"/>
          <w:shd w:val="clear" w:color="auto" w:fill="FFFFFF"/>
        </w:rPr>
        <w:t>, utilizando:</w:t>
      </w:r>
    </w:p>
    <w:p w14:paraId="36AFF9EC" w14:textId="77777777" w:rsidR="00880FCD" w:rsidRPr="001A469A" w:rsidRDefault="00880FCD" w:rsidP="008B09B4">
      <w:pPr>
        <w:pStyle w:val="NormalWeb"/>
        <w:spacing w:before="120" w:beforeAutospacing="0" w:after="0" w:afterAutospacing="0"/>
        <w:jc w:val="both"/>
        <w:rPr>
          <w:rFonts w:ascii="Times" w:hAnsi="Times" w:cs="Times"/>
          <w:shd w:val="clear" w:color="auto" w:fill="FFFFFF"/>
        </w:rPr>
      </w:pPr>
    </w:p>
    <w:p w14:paraId="5F73EEDF" w14:textId="055C63BD"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rPr>
      </w:pPr>
      <w:r w:rsidRPr="001A469A">
        <w:rPr>
          <w:b w:val="0"/>
          <w:bCs/>
          <w:color w:val="auto"/>
          <w:sz w:val="24"/>
          <w:szCs w:val="24"/>
        </w:rPr>
        <w:t>Análise de vulnerabilidades</w:t>
      </w:r>
    </w:p>
    <w:p w14:paraId="0A5E01A8" w14:textId="2758C7D0"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rPr>
      </w:pPr>
      <w:r w:rsidRPr="001A469A">
        <w:rPr>
          <w:b w:val="0"/>
          <w:bCs/>
          <w:color w:val="auto"/>
          <w:sz w:val="24"/>
          <w:szCs w:val="24"/>
        </w:rPr>
        <w:t>Plano de contingência</w:t>
      </w:r>
    </w:p>
    <w:p w14:paraId="0C8FD4EA" w14:textId="53724081"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rPr>
      </w:pPr>
      <w:r w:rsidRPr="001A469A">
        <w:rPr>
          <w:b w:val="0"/>
          <w:bCs/>
          <w:color w:val="auto"/>
          <w:sz w:val="24"/>
          <w:szCs w:val="24"/>
        </w:rPr>
        <w:t>Controle de Mudança de Escopo</w:t>
      </w:r>
    </w:p>
    <w:p w14:paraId="56974AC3" w14:textId="1F9469FC"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rPr>
      </w:pPr>
      <w:r w:rsidRPr="001A469A">
        <w:rPr>
          <w:b w:val="0"/>
          <w:bCs/>
          <w:color w:val="auto"/>
          <w:sz w:val="24"/>
          <w:szCs w:val="24"/>
        </w:rPr>
        <w:t>Identificação de prioridades</w:t>
      </w:r>
    </w:p>
    <w:p w14:paraId="556F224B" w14:textId="54D0B308" w:rsidR="00277C11" w:rsidRPr="001A469A" w:rsidRDefault="00277C11" w:rsidP="00277C11">
      <w:pPr>
        <w:pStyle w:val="Ttulo3"/>
        <w:numPr>
          <w:ilvl w:val="0"/>
          <w:numId w:val="9"/>
        </w:numPr>
        <w:shd w:val="clear" w:color="auto" w:fill="FFFFFF"/>
        <w:spacing w:before="0" w:after="0"/>
        <w:jc w:val="left"/>
        <w:textAlignment w:val="baseline"/>
        <w:rPr>
          <w:b w:val="0"/>
          <w:color w:val="auto"/>
          <w:sz w:val="24"/>
          <w:szCs w:val="24"/>
        </w:rPr>
      </w:pPr>
      <w:r w:rsidRPr="001A469A">
        <w:rPr>
          <w:b w:val="0"/>
          <w:bCs/>
          <w:color w:val="auto"/>
          <w:sz w:val="24"/>
          <w:szCs w:val="24"/>
        </w:rPr>
        <w:t>Criação de plano de testes</w:t>
      </w:r>
    </w:p>
    <w:p w14:paraId="71C8A0E6" w14:textId="40E85E94" w:rsidR="00277C11" w:rsidRDefault="00E66D19" w:rsidP="007A5D9F">
      <w:pPr>
        <w:pStyle w:val="NormalWeb"/>
        <w:spacing w:before="120" w:beforeAutospacing="0" w:after="0" w:afterAutospacing="0"/>
        <w:ind w:firstLine="360"/>
        <w:jc w:val="both"/>
        <w:rPr>
          <w:rFonts w:ascii="Times" w:hAnsi="Times" w:cs="Times"/>
          <w:shd w:val="clear" w:color="auto" w:fill="FFFFFF"/>
        </w:rPr>
      </w:pPr>
      <w:r w:rsidRPr="001A469A">
        <w:rPr>
          <w:rFonts w:ascii="Times" w:hAnsi="Times" w:cs="Times"/>
          <w:shd w:val="clear" w:color="auto" w:fill="FFFFFF"/>
        </w:rPr>
        <w:t xml:space="preserve">Como diferencial </w:t>
      </w:r>
      <w:r w:rsidR="00880FCD">
        <w:rPr>
          <w:rFonts w:ascii="Times" w:hAnsi="Times" w:cs="Times"/>
          <w:shd w:val="clear" w:color="auto" w:fill="FFFFFF"/>
        </w:rPr>
        <w:t>procura-se</w:t>
      </w:r>
      <w:commentRangeStart w:id="210"/>
      <w:r w:rsidRPr="001A469A">
        <w:rPr>
          <w:rFonts w:ascii="Times" w:hAnsi="Times" w:cs="Times"/>
          <w:shd w:val="clear" w:color="auto" w:fill="FFFFFF"/>
        </w:rPr>
        <w:t xml:space="preserve"> </w:t>
      </w:r>
      <w:commentRangeEnd w:id="210"/>
      <w:r w:rsidR="00397A5E">
        <w:rPr>
          <w:rStyle w:val="Refdecomentrio"/>
          <w:rFonts w:ascii="Times" w:eastAsia="Times" w:hAnsi="Times" w:cs="Times"/>
          <w:color w:val="000000"/>
          <w:lang w:val="en-US"/>
        </w:rPr>
        <w:commentReference w:id="210"/>
      </w:r>
      <w:r w:rsidRPr="001A469A">
        <w:rPr>
          <w:rFonts w:ascii="Times" w:hAnsi="Times" w:cs="Times"/>
          <w:shd w:val="clear" w:color="auto" w:fill="FFFFFF"/>
        </w:rPr>
        <w:t xml:space="preserve">atender </w:t>
      </w:r>
      <w:r w:rsidR="00880FCD">
        <w:rPr>
          <w:rFonts w:ascii="Times" w:hAnsi="Times" w:cs="Times"/>
          <w:shd w:val="clear" w:color="auto" w:fill="FFFFFF"/>
        </w:rPr>
        <w:t>à</w:t>
      </w:r>
      <w:commentRangeStart w:id="211"/>
      <w:r w:rsidRPr="001A469A">
        <w:rPr>
          <w:rFonts w:ascii="Times" w:hAnsi="Times" w:cs="Times"/>
          <w:shd w:val="clear" w:color="auto" w:fill="FFFFFF"/>
        </w:rPr>
        <w:t>s</w:t>
      </w:r>
      <w:commentRangeEnd w:id="211"/>
      <w:r w:rsidR="00397A5E">
        <w:rPr>
          <w:rStyle w:val="Refdecomentrio"/>
          <w:rFonts w:ascii="Times" w:eastAsia="Times" w:hAnsi="Times" w:cs="Times"/>
          <w:color w:val="000000"/>
          <w:lang w:val="en-US"/>
        </w:rPr>
        <w:commentReference w:id="211"/>
      </w:r>
      <w:r w:rsidRPr="001A469A">
        <w:rPr>
          <w:rFonts w:ascii="Times" w:hAnsi="Times" w:cs="Times"/>
          <w:shd w:val="clear" w:color="auto" w:fill="FFFFFF"/>
        </w:rPr>
        <w:t xml:space="preserve"> necessidades da cliente com abstração desse universo, personalizando funcionalidades que favoreçam o controle geral tendo como principais usuários Consultoras e Diretores de níveis variados e não </w:t>
      </w:r>
      <w:proofErr w:type="gramStart"/>
      <w:r w:rsidRPr="001A469A">
        <w:rPr>
          <w:rFonts w:ascii="Times" w:hAnsi="Times" w:cs="Times"/>
          <w:shd w:val="clear" w:color="auto" w:fill="FFFFFF"/>
        </w:rPr>
        <w:t>limitar-se</w:t>
      </w:r>
      <w:proofErr w:type="gramEnd"/>
      <w:r w:rsidRPr="001A469A">
        <w:rPr>
          <w:rFonts w:ascii="Times" w:hAnsi="Times" w:cs="Times"/>
          <w:shd w:val="clear" w:color="auto" w:fill="FFFFFF"/>
        </w:rPr>
        <w:t xml:space="preserve"> a somente alguns processos de negócio e sim englobar todos, para que o sistema torne-se completo e indispensável. </w:t>
      </w:r>
    </w:p>
    <w:p w14:paraId="2D813C11" w14:textId="3A012267" w:rsidR="002F6D47" w:rsidRDefault="002F6D47" w:rsidP="008B09B4">
      <w:pPr>
        <w:pStyle w:val="NormalWeb"/>
        <w:spacing w:before="120" w:beforeAutospacing="0" w:after="0" w:afterAutospacing="0"/>
        <w:jc w:val="both"/>
        <w:rPr>
          <w:rFonts w:ascii="Times" w:hAnsi="Times" w:cs="Times"/>
          <w:shd w:val="clear" w:color="auto" w:fill="FFFFFF"/>
        </w:rPr>
      </w:pPr>
      <w:r>
        <w:rPr>
          <w:rFonts w:ascii="Times" w:hAnsi="Times" w:cs="Times"/>
          <w:shd w:val="clear" w:color="auto" w:fill="FFFFFF"/>
        </w:rPr>
        <w:t xml:space="preserve">Fonte de pesquisa: </w:t>
      </w:r>
      <w:hyperlink r:id="rId20" w:history="1">
        <w:r w:rsidR="00E56CD7" w:rsidRPr="00E56CD7">
          <w:rPr>
            <w:rStyle w:val="Hyperlink"/>
            <w:rFonts w:ascii="Times" w:hAnsi="Times" w:cs="Times"/>
            <w:color w:val="auto"/>
            <w:shd w:val="clear" w:color="auto" w:fill="FFFFFF"/>
          </w:rPr>
          <w:t>http://www.administradores.com.br/artigos/marketing/implantacao-de-sistema-de-informacao-em-pequena-empresa/58900/</w:t>
        </w:r>
      </w:hyperlink>
    </w:p>
    <w:p w14:paraId="70C6EC94" w14:textId="5891A953" w:rsidR="00E56CD7" w:rsidRDefault="00E56CD7" w:rsidP="008B09B4">
      <w:pPr>
        <w:pStyle w:val="NormalWeb"/>
        <w:spacing w:before="120" w:beforeAutospacing="0" w:after="0" w:afterAutospacing="0"/>
        <w:jc w:val="both"/>
        <w:rPr>
          <w:rFonts w:ascii="Times" w:hAnsi="Times" w:cs="Times"/>
          <w:shd w:val="clear" w:color="auto" w:fill="FFFFFF"/>
        </w:rPr>
      </w:pPr>
    </w:p>
    <w:p w14:paraId="6719C22C" w14:textId="77777777" w:rsidR="00E56CD7" w:rsidRPr="001A469A" w:rsidRDefault="00E56CD7" w:rsidP="008B09B4">
      <w:pPr>
        <w:pStyle w:val="NormalWeb"/>
        <w:spacing w:before="120" w:beforeAutospacing="0" w:after="0" w:afterAutospacing="0"/>
        <w:jc w:val="both"/>
        <w:rPr>
          <w:rFonts w:ascii="Times" w:hAnsi="Times" w:cs="Times"/>
          <w:shd w:val="clear" w:color="auto" w:fill="FFFFFF"/>
        </w:rPr>
      </w:pPr>
    </w:p>
    <w:p w14:paraId="1FEC10F6" w14:textId="77777777" w:rsidR="008B09B4" w:rsidRPr="00BE7C30" w:rsidRDefault="008B09B4" w:rsidP="008B09B4">
      <w:pPr>
        <w:rPr>
          <w:b/>
        </w:rPr>
      </w:pPr>
      <w:r w:rsidRPr="00BE7C30">
        <w:rPr>
          <w:b/>
        </w:rPr>
        <w:lastRenderedPageBreak/>
        <w:t>2.1. Soluções de Mercado e OPE</w:t>
      </w:r>
    </w:p>
    <w:p w14:paraId="049C8D75" w14:textId="7A17AB53" w:rsidR="00E66D19" w:rsidRPr="001A469A" w:rsidRDefault="00E66D19" w:rsidP="00E66D19">
      <w:pPr>
        <w:pStyle w:val="NormalWeb"/>
        <w:spacing w:before="120" w:beforeAutospacing="0" w:after="0" w:afterAutospacing="0"/>
        <w:jc w:val="both"/>
        <w:rPr>
          <w:rFonts w:ascii="Times" w:hAnsi="Times" w:cs="Times"/>
          <w:color w:val="000000"/>
        </w:rPr>
      </w:pPr>
      <w:r w:rsidRPr="001A469A">
        <w:rPr>
          <w:rFonts w:ascii="Times" w:hAnsi="Times" w:cs="Times"/>
          <w:color w:val="000000"/>
        </w:rPr>
        <w:t>Podemos citar como exemplo sistemas voltados para o gerenciamento de processos em empresas, são eles:</w:t>
      </w:r>
    </w:p>
    <w:p w14:paraId="04EB6D7E" w14:textId="77777777" w:rsidR="00E66D19" w:rsidRPr="001A469A" w:rsidRDefault="00E66D19" w:rsidP="00E66D19">
      <w:pPr>
        <w:pStyle w:val="NormalWeb"/>
        <w:spacing w:before="120" w:beforeAutospacing="0" w:after="0" w:afterAutospacing="0"/>
        <w:jc w:val="both"/>
        <w:rPr>
          <w:rFonts w:ascii="Times" w:hAnsi="Times" w:cs="Times"/>
          <w:color w:val="000000"/>
        </w:rPr>
      </w:pPr>
    </w:p>
    <w:p w14:paraId="22D457E2" w14:textId="72ABC724" w:rsidR="00E66D19" w:rsidRPr="001A469A" w:rsidRDefault="00E66D19" w:rsidP="00E66D19">
      <w:pPr>
        <w:pStyle w:val="NormalWeb"/>
        <w:numPr>
          <w:ilvl w:val="0"/>
          <w:numId w:val="10"/>
        </w:numPr>
        <w:spacing w:before="120" w:beforeAutospacing="0" w:after="0" w:afterAutospacing="0"/>
        <w:jc w:val="both"/>
        <w:rPr>
          <w:rFonts w:ascii="Times" w:hAnsi="Times" w:cs="Times"/>
          <w:shd w:val="clear" w:color="auto" w:fill="FFFFFF"/>
        </w:rPr>
      </w:pPr>
      <w:r w:rsidRPr="001A469A">
        <w:rPr>
          <w:rFonts w:ascii="Times" w:hAnsi="Times" w:cs="Times"/>
          <w:b/>
          <w:shd w:val="clear" w:color="auto" w:fill="FFFFFF"/>
        </w:rPr>
        <w:t>VST:</w:t>
      </w:r>
      <w:r w:rsidRPr="001A469A">
        <w:rPr>
          <w:rFonts w:ascii="Times" w:hAnsi="Times" w:cs="Times"/>
          <w:shd w:val="clear" w:color="auto" w:fill="FFFFFF"/>
        </w:rPr>
        <w:t xml:space="preserve"> é uma empresa de soluções em tecnologia da informação criada e dirigida por pessoas atuantes nos dois polos do processo: programação e gestão comercial. Tem como objetivo criar e desenvolver sistemas de informação que sejam eficazes, velozes, inovadores e voltados para atender as múltiplas necessidades das empresas, independentemente do segmento em que atuam.</w:t>
      </w:r>
    </w:p>
    <w:p w14:paraId="4E33E486" w14:textId="77777777" w:rsidR="00E66D19" w:rsidRDefault="00E66D19" w:rsidP="00E66D19">
      <w:pPr>
        <w:pStyle w:val="Ttulo3"/>
        <w:numPr>
          <w:ilvl w:val="0"/>
          <w:numId w:val="10"/>
        </w:numPr>
        <w:shd w:val="clear" w:color="auto" w:fill="FFFFFF"/>
        <w:rPr>
          <w:b w:val="0"/>
          <w:sz w:val="24"/>
          <w:szCs w:val="21"/>
          <w:shd w:val="clear" w:color="auto" w:fill="FFFFFF"/>
        </w:rPr>
      </w:pPr>
      <w:proofErr w:type="spellStart"/>
      <w:r w:rsidRPr="00E66D19">
        <w:rPr>
          <w:sz w:val="24"/>
          <w:szCs w:val="39"/>
        </w:rPr>
        <w:t>Mozaiko</w:t>
      </w:r>
      <w:proofErr w:type="spellEnd"/>
      <w:r w:rsidRPr="00E66D19">
        <w:rPr>
          <w:sz w:val="24"/>
          <w:szCs w:val="39"/>
        </w:rPr>
        <w:t xml:space="preserve"> SS PDV:</w:t>
      </w:r>
      <w:r w:rsidRPr="00E66D19">
        <w:rPr>
          <w:rFonts w:ascii="Open Sans" w:hAnsi="Open Sans" w:cs="Open Sans"/>
          <w:color w:val="666666"/>
          <w:sz w:val="21"/>
          <w:szCs w:val="21"/>
          <w:shd w:val="clear" w:color="auto" w:fill="FFFFFF"/>
        </w:rPr>
        <w:t xml:space="preserve"> </w:t>
      </w:r>
      <w:r w:rsidRPr="00E66D19">
        <w:rPr>
          <w:b w:val="0"/>
          <w:sz w:val="24"/>
          <w:szCs w:val="21"/>
          <w:shd w:val="clear" w:color="auto" w:fill="FFFFFF"/>
        </w:rPr>
        <w:t>é uma solução que automatiza o gerenciamento de controle de fluxo de caixa geral de uma empresa. É um sistema de retaguarda que centraliza as informações e oferece um total controle da empresa disponibilizando diversos relatórios e gráficos para a correta análise dos resultados. Garantido a integração do processo de compra, venda financeiro e estoque.</w:t>
      </w:r>
    </w:p>
    <w:p w14:paraId="193F032F" w14:textId="77777777" w:rsidR="00E66D19" w:rsidRDefault="00E66D19" w:rsidP="00E66D19">
      <w:pPr>
        <w:pStyle w:val="Ttulo3"/>
        <w:numPr>
          <w:ilvl w:val="0"/>
          <w:numId w:val="10"/>
        </w:numPr>
        <w:shd w:val="clear" w:color="auto" w:fill="FFFFFF"/>
        <w:rPr>
          <w:b w:val="0"/>
          <w:color w:val="000000" w:themeColor="text1"/>
          <w:sz w:val="24"/>
          <w:szCs w:val="24"/>
          <w:shd w:val="clear" w:color="auto" w:fill="FFFFFF"/>
        </w:rPr>
      </w:pPr>
      <w:proofErr w:type="spellStart"/>
      <w:r w:rsidRPr="00E66D19">
        <w:rPr>
          <w:sz w:val="24"/>
          <w:szCs w:val="24"/>
        </w:rPr>
        <w:t>QuickBooks</w:t>
      </w:r>
      <w:proofErr w:type="spellEnd"/>
      <w:r w:rsidRPr="00E66D19">
        <w:rPr>
          <w:sz w:val="24"/>
          <w:szCs w:val="24"/>
        </w:rPr>
        <w:t>:</w:t>
      </w:r>
      <w:r w:rsidRPr="00E66D19">
        <w:rPr>
          <w:b w:val="0"/>
          <w:sz w:val="24"/>
          <w:szCs w:val="24"/>
        </w:rPr>
        <w:t xml:space="preserve"> é um sistema que </w:t>
      </w:r>
      <w:r w:rsidRPr="00E66D19">
        <w:rPr>
          <w:b w:val="0"/>
          <w:color w:val="000000" w:themeColor="text1"/>
          <w:sz w:val="24"/>
          <w:szCs w:val="24"/>
          <w:shd w:val="clear" w:color="auto" w:fill="FFFFFF"/>
        </w:rPr>
        <w:t>permite controlar o fluxo de caixa, emitir relatórios, notas fiscais eletrônicas, boletos e estoque. Tudo isso em uma plataforma simples e intuitiva que facilita a gestão de um micro negócio.</w:t>
      </w:r>
    </w:p>
    <w:p w14:paraId="4627A2E8" w14:textId="33EC87F2" w:rsidR="009F1E4A" w:rsidRDefault="00E66D19" w:rsidP="00E66D19">
      <w:pPr>
        <w:pStyle w:val="Ttulo3"/>
        <w:numPr>
          <w:ilvl w:val="0"/>
          <w:numId w:val="10"/>
        </w:numPr>
        <w:shd w:val="clear" w:color="auto" w:fill="FFFFFF"/>
        <w:rPr>
          <w:b w:val="0"/>
          <w:sz w:val="24"/>
          <w:szCs w:val="24"/>
          <w:shd w:val="clear" w:color="auto" w:fill="FFFFFF"/>
        </w:rPr>
      </w:pPr>
      <w:proofErr w:type="spellStart"/>
      <w:r w:rsidRPr="00E66D19">
        <w:rPr>
          <w:color w:val="000000" w:themeColor="text1"/>
          <w:sz w:val="24"/>
          <w:szCs w:val="24"/>
          <w:shd w:val="clear" w:color="auto" w:fill="FFFFFF"/>
        </w:rPr>
        <w:t>PinkSale</w:t>
      </w:r>
      <w:proofErr w:type="spellEnd"/>
      <w:r w:rsidRPr="00E66D19">
        <w:rPr>
          <w:color w:val="000000" w:themeColor="text1"/>
          <w:sz w:val="24"/>
          <w:szCs w:val="24"/>
          <w:shd w:val="clear" w:color="auto" w:fill="FFFFFF"/>
        </w:rPr>
        <w:t>:</w:t>
      </w:r>
      <w:r w:rsidRPr="00E66D19">
        <w:rPr>
          <w:b w:val="0"/>
          <w:color w:val="000000" w:themeColor="text1"/>
          <w:sz w:val="24"/>
          <w:szCs w:val="24"/>
          <w:shd w:val="clear" w:color="auto" w:fill="FFFFFF"/>
        </w:rPr>
        <w:t xml:space="preserve"> </w:t>
      </w:r>
      <w:r w:rsidRPr="001A469A">
        <w:rPr>
          <w:b w:val="0"/>
          <w:sz w:val="24"/>
          <w:szCs w:val="24"/>
          <w:shd w:val="clear" w:color="auto" w:fill="FFFFFF"/>
        </w:rPr>
        <w:t>é um sistema que engloba cadastros de clientes, parceiros de negócio, comissões, formas de pagamento, taxas, controle de vendas, estoque, despesas e recebimentos, agenda de compromissos com controle de entrevistas, visitas, treinamentos e pós-</w:t>
      </w:r>
      <w:r w:rsidRPr="00E66D19">
        <w:rPr>
          <w:b w:val="0"/>
          <w:sz w:val="24"/>
          <w:szCs w:val="24"/>
          <w:shd w:val="clear" w:color="auto" w:fill="FFFFFF"/>
        </w:rPr>
        <w:t>venda com lembretes automáticos.</w:t>
      </w:r>
    </w:p>
    <w:p w14:paraId="2549A565" w14:textId="2988A3DC" w:rsidR="001E6E2E" w:rsidRDefault="001E6E2E" w:rsidP="007A5D9F">
      <w:pPr>
        <w:pStyle w:val="Ttulo3"/>
        <w:shd w:val="clear" w:color="auto" w:fill="FFFFFF"/>
        <w:rPr>
          <w:b w:val="0"/>
          <w:color w:val="000000" w:themeColor="text1"/>
          <w:sz w:val="24"/>
          <w:szCs w:val="21"/>
          <w:shd w:val="clear" w:color="auto" w:fill="FFFFFF"/>
        </w:rPr>
      </w:pPr>
      <w:r>
        <w:rPr>
          <w:b w:val="0"/>
          <w:color w:val="000000" w:themeColor="text1"/>
          <w:sz w:val="24"/>
          <w:szCs w:val="21"/>
          <w:shd w:val="clear" w:color="auto" w:fill="FFFFFF"/>
        </w:rPr>
        <w:t xml:space="preserve">Os </w:t>
      </w:r>
      <w:r w:rsidRPr="00E66D19">
        <w:rPr>
          <w:b w:val="0"/>
          <w:color w:val="000000" w:themeColor="text1"/>
          <w:sz w:val="24"/>
          <w:szCs w:val="21"/>
          <w:shd w:val="clear" w:color="auto" w:fill="FFFFFF"/>
        </w:rPr>
        <w:t xml:space="preserve">sistemas apresentados acima se assemelham ao nosso projeto e possuem um objetivo em comum: a </w:t>
      </w:r>
      <w:r>
        <w:rPr>
          <w:b w:val="0"/>
          <w:color w:val="000000" w:themeColor="text1"/>
          <w:sz w:val="24"/>
          <w:szCs w:val="21"/>
          <w:shd w:val="clear" w:color="auto" w:fill="FFFFFF"/>
        </w:rPr>
        <w:t>informatização e automatização</w:t>
      </w:r>
      <w:r w:rsidRPr="00E66D19">
        <w:rPr>
          <w:b w:val="0"/>
          <w:color w:val="000000" w:themeColor="text1"/>
          <w:sz w:val="24"/>
          <w:szCs w:val="21"/>
          <w:shd w:val="clear" w:color="auto" w:fill="FFFFFF"/>
        </w:rPr>
        <w:t xml:space="preserve"> de processos</w:t>
      </w:r>
      <w:r>
        <w:rPr>
          <w:b w:val="0"/>
          <w:color w:val="000000" w:themeColor="text1"/>
          <w:sz w:val="24"/>
          <w:szCs w:val="21"/>
          <w:shd w:val="clear" w:color="auto" w:fill="FFFFFF"/>
        </w:rPr>
        <w:t xml:space="preserve"> de controle</w:t>
      </w:r>
      <w:r w:rsidRPr="00E66D19">
        <w:rPr>
          <w:b w:val="0"/>
          <w:color w:val="000000" w:themeColor="text1"/>
          <w:sz w:val="24"/>
          <w:szCs w:val="21"/>
          <w:shd w:val="clear" w:color="auto" w:fill="FFFFFF"/>
        </w:rPr>
        <w:t>, atuando assertivamente de forma que ocorra a redução de falhas em suas atividades.</w:t>
      </w:r>
    </w:p>
    <w:p w14:paraId="571FA98B" w14:textId="77777777" w:rsidR="007A5D9F" w:rsidRPr="007A5D9F" w:rsidRDefault="007A5D9F" w:rsidP="007A5D9F"/>
    <w:p w14:paraId="0CBD3CEA" w14:textId="25B4E4B1" w:rsidR="001E6E2E" w:rsidRDefault="001E6E2E" w:rsidP="001E6E2E">
      <w:pPr>
        <w:rPr>
          <w:b/>
        </w:rPr>
      </w:pPr>
      <w:r>
        <w:rPr>
          <w:b/>
        </w:rPr>
        <w:t>2.2. Justificativa</w:t>
      </w:r>
    </w:p>
    <w:p w14:paraId="203FDBB7" w14:textId="77777777" w:rsidR="00216369" w:rsidRDefault="001E6E2E" w:rsidP="001E6E2E">
      <w:r>
        <w:t>Um dos sistemas citados no tópico 2.1 possui grande semelhança ao projeto que está sendo desenvolvido,</w:t>
      </w:r>
      <w:r w:rsidR="00216369">
        <w:t xml:space="preserve"> especificamente</w:t>
      </w:r>
      <w:r>
        <w:t xml:space="preserve"> em termos de objetivo. O</w:t>
      </w:r>
      <w:r w:rsidR="00216369">
        <w:t xml:space="preserve"> principal</w:t>
      </w:r>
      <w:r>
        <w:t xml:space="preserve"> diferencial </w:t>
      </w:r>
      <w:r w:rsidR="00216369">
        <w:t xml:space="preserve">do Pink </w:t>
      </w:r>
      <w:proofErr w:type="spellStart"/>
      <w:r w:rsidR="00216369">
        <w:t>Sale</w:t>
      </w:r>
      <w:proofErr w:type="spellEnd"/>
      <w:r w:rsidR="00216369">
        <w:t xml:space="preserve"> </w:t>
      </w:r>
      <w:r>
        <w:t xml:space="preserve">que pode ser citado em relação ao SCMK, </w:t>
      </w:r>
      <w:r w:rsidR="00216369">
        <w:t>é o foco</w:t>
      </w:r>
      <w:r>
        <w:t xml:space="preserve"> </w:t>
      </w:r>
      <w:r w:rsidR="00216369">
        <w:t>cujo está direcionado</w:t>
      </w:r>
      <w:r>
        <w:t xml:space="preserve"> </w:t>
      </w:r>
      <w:r w:rsidR="00216369">
        <w:t xml:space="preserve">a atender às </w:t>
      </w:r>
      <w:r>
        <w:t xml:space="preserve">consultoras, no processo de vendas, estoque e acompanhamentos, enquanto o SCMK além de auxiliar </w:t>
      </w:r>
      <w:r w:rsidR="00216369">
        <w:t xml:space="preserve">as consultoras em sua gestão, </w:t>
      </w:r>
      <w:r>
        <w:t xml:space="preserve">também </w:t>
      </w:r>
      <w:r w:rsidR="00216369">
        <w:t>terá o foco voltado à gestão das</w:t>
      </w:r>
      <w:r>
        <w:t xml:space="preserve"> </w:t>
      </w:r>
      <w:r w:rsidR="00216369">
        <w:t>d</w:t>
      </w:r>
      <w:r>
        <w:t xml:space="preserve">iretoras que atuam com a liderança da equipe tirando seu faturamento através das vendas da </w:t>
      </w:r>
      <w:r w:rsidR="00216369">
        <w:t xml:space="preserve">mesma, entretanto também pode faturar com suas próprias vendas assim como as consultoras. </w:t>
      </w:r>
    </w:p>
    <w:p w14:paraId="0F6807E8" w14:textId="2C3E7D11" w:rsidR="001E6E2E" w:rsidRDefault="007A5D9F" w:rsidP="001E6E2E">
      <w:r>
        <w:tab/>
      </w:r>
      <w:r w:rsidR="00216369">
        <w:t xml:space="preserve">Abaixo </w:t>
      </w:r>
      <w:r w:rsidR="0056704E">
        <w:t>foi</w:t>
      </w:r>
      <w:r w:rsidR="00216369">
        <w:t xml:space="preserve"> </w:t>
      </w:r>
      <w:r w:rsidR="0056704E">
        <w:t>exibido</w:t>
      </w:r>
      <w:r w:rsidR="00216369">
        <w:t xml:space="preserve"> um quadro com o comparativo de</w:t>
      </w:r>
      <w:r w:rsidR="0056704E">
        <w:t xml:space="preserve"> algumas</w:t>
      </w:r>
      <w:r w:rsidR="00216369">
        <w:t xml:space="preserve"> funcionalidades existentes entre o sistema concorrente Pink </w:t>
      </w:r>
      <w:proofErr w:type="spellStart"/>
      <w:r w:rsidR="00216369">
        <w:t>Sale</w:t>
      </w:r>
      <w:proofErr w:type="spellEnd"/>
      <w:r w:rsidR="00216369">
        <w:t xml:space="preserve"> e o sistema a ser desenvolvido SCMK:</w:t>
      </w:r>
    </w:p>
    <w:p w14:paraId="5842D3F4" w14:textId="16CA09B1" w:rsidR="007A5D9F" w:rsidRDefault="007A5D9F" w:rsidP="001E6E2E">
      <w:pPr>
        <w:rPr>
          <w:rFonts w:ascii="Times New Roman" w:hAnsi="Times New Roman" w:cs="Times New Roman"/>
        </w:rPr>
      </w:pPr>
    </w:p>
    <w:p w14:paraId="5FE27ACE" w14:textId="623AF6D6" w:rsidR="007A5D9F" w:rsidRDefault="007A5D9F" w:rsidP="001E6E2E">
      <w:pPr>
        <w:rPr>
          <w:rFonts w:ascii="Times New Roman" w:hAnsi="Times New Roman" w:cs="Times New Roman"/>
        </w:rPr>
      </w:pPr>
    </w:p>
    <w:p w14:paraId="0B1C5C51" w14:textId="77777777" w:rsidR="00E56CD7" w:rsidRPr="00216369" w:rsidRDefault="00E56CD7" w:rsidP="001E6E2E">
      <w:pPr>
        <w:rPr>
          <w:rFonts w:ascii="Times New Roman" w:hAnsi="Times New Roman" w:cs="Times New Roman"/>
        </w:rPr>
      </w:pPr>
    </w:p>
    <w:tbl>
      <w:tblPr>
        <w:tblStyle w:val="TabeladeGrade4-nfase2"/>
        <w:tblW w:w="0" w:type="auto"/>
        <w:tblLook w:val="04A0" w:firstRow="1" w:lastRow="0" w:firstColumn="1" w:lastColumn="0" w:noHBand="0" w:noVBand="1"/>
      </w:tblPr>
      <w:tblGrid>
        <w:gridCol w:w="2858"/>
        <w:gridCol w:w="2814"/>
        <w:gridCol w:w="2823"/>
      </w:tblGrid>
      <w:tr w:rsidR="002F6D47" w14:paraId="297D16FE" w14:textId="77777777" w:rsidTr="00877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3"/>
          </w:tcPr>
          <w:p w14:paraId="40D0E8BB" w14:textId="51D922BA" w:rsidR="002F6D47" w:rsidRPr="00877DB1" w:rsidRDefault="002F6D47" w:rsidP="002F6D47">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32"/>
                <w:szCs w:val="32"/>
              </w:rPr>
            </w:pPr>
            <w:r w:rsidRPr="00877DB1">
              <w:rPr>
                <w:rFonts w:ascii="Times New Roman" w:hAnsi="Times New Roman" w:cs="Times New Roman"/>
                <w:sz w:val="32"/>
                <w:szCs w:val="32"/>
              </w:rPr>
              <w:lastRenderedPageBreak/>
              <w:t xml:space="preserve">Comparativo de </w:t>
            </w:r>
            <w:r w:rsidR="00877DB1" w:rsidRPr="00877DB1">
              <w:rPr>
                <w:rFonts w:ascii="Times New Roman" w:hAnsi="Times New Roman" w:cs="Times New Roman"/>
                <w:sz w:val="32"/>
                <w:szCs w:val="32"/>
              </w:rPr>
              <w:t>C</w:t>
            </w:r>
            <w:r w:rsidRPr="00877DB1">
              <w:rPr>
                <w:rFonts w:ascii="Times New Roman" w:hAnsi="Times New Roman" w:cs="Times New Roman"/>
                <w:sz w:val="32"/>
                <w:szCs w:val="32"/>
              </w:rPr>
              <w:t>oncorrente</w:t>
            </w:r>
          </w:p>
        </w:tc>
      </w:tr>
      <w:tr w:rsidR="002F6D47" w14:paraId="7985FEB0" w14:textId="77777777" w:rsidTr="001E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D99594" w:themeFill="accent2" w:themeFillTint="99"/>
          </w:tcPr>
          <w:p w14:paraId="3EE7C592" w14:textId="1ED9129B" w:rsidR="002F6D47" w:rsidRPr="00877DB1" w:rsidRDefault="002F6D47" w:rsidP="00E66D19">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8"/>
                <w:szCs w:val="28"/>
              </w:rPr>
            </w:pPr>
            <w:r w:rsidRPr="00877DB1">
              <w:rPr>
                <w:rFonts w:ascii="Times New Roman" w:hAnsi="Times New Roman" w:cs="Times New Roman"/>
                <w:sz w:val="28"/>
                <w:szCs w:val="28"/>
              </w:rPr>
              <w:t>Funcionalidades</w:t>
            </w:r>
          </w:p>
        </w:tc>
        <w:tc>
          <w:tcPr>
            <w:tcW w:w="2882" w:type="dxa"/>
            <w:vAlign w:val="center"/>
          </w:tcPr>
          <w:p w14:paraId="5C934DD3" w14:textId="3CDBD247" w:rsidR="002F6D47" w:rsidRPr="00877DB1" w:rsidRDefault="002F6D47"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877DB1">
              <w:rPr>
                <w:rFonts w:ascii="Times New Roman" w:hAnsi="Times New Roman" w:cs="Times New Roman"/>
                <w:b/>
                <w:sz w:val="28"/>
                <w:szCs w:val="28"/>
              </w:rPr>
              <w:t xml:space="preserve">Pink </w:t>
            </w:r>
            <w:proofErr w:type="spellStart"/>
            <w:r w:rsidRPr="00877DB1">
              <w:rPr>
                <w:rFonts w:ascii="Times New Roman" w:hAnsi="Times New Roman" w:cs="Times New Roman"/>
                <w:b/>
                <w:sz w:val="28"/>
                <w:szCs w:val="28"/>
              </w:rPr>
              <w:t>Sale</w:t>
            </w:r>
            <w:proofErr w:type="spellEnd"/>
          </w:p>
        </w:tc>
        <w:tc>
          <w:tcPr>
            <w:tcW w:w="2882" w:type="dxa"/>
            <w:vAlign w:val="center"/>
          </w:tcPr>
          <w:p w14:paraId="1A1D850D" w14:textId="42AE0180" w:rsidR="002F6D47" w:rsidRPr="00877DB1" w:rsidRDefault="002F6D47"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877DB1">
              <w:rPr>
                <w:rFonts w:ascii="Times New Roman" w:hAnsi="Times New Roman" w:cs="Times New Roman"/>
                <w:b/>
                <w:sz w:val="28"/>
                <w:szCs w:val="28"/>
              </w:rPr>
              <w:t>SCMK</w:t>
            </w:r>
          </w:p>
        </w:tc>
      </w:tr>
      <w:tr w:rsidR="00877DB1" w14:paraId="78699903"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488A445" w14:textId="438190DC"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t>Agendamento de Clientes</w:t>
            </w:r>
          </w:p>
        </w:tc>
        <w:tc>
          <w:tcPr>
            <w:tcW w:w="2882" w:type="dxa"/>
            <w:vAlign w:val="center"/>
          </w:tcPr>
          <w:p w14:paraId="2912A822"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4BC8FB9D" w14:textId="5C72B855"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7C0C8796"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6200646" w14:textId="5C9F1B04"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t>Agenda de Compromissos</w:t>
            </w:r>
          </w:p>
        </w:tc>
        <w:tc>
          <w:tcPr>
            <w:tcW w:w="2882" w:type="dxa"/>
            <w:vAlign w:val="center"/>
          </w:tcPr>
          <w:p w14:paraId="159D5A6A" w14:textId="0596732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50A243B6" w14:textId="77CB64E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7AF8C3A2"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7BA89F8" w14:textId="5EDC5326"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t>Alertas</w:t>
            </w:r>
          </w:p>
        </w:tc>
        <w:tc>
          <w:tcPr>
            <w:tcW w:w="2882" w:type="dxa"/>
            <w:vAlign w:val="center"/>
          </w:tcPr>
          <w:p w14:paraId="1A4BA7F8" w14:textId="46DF8D5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63778366" w14:textId="093D2E7A"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5C1A9729"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0B833D9" w14:textId="468E0A29"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t>Lançamento de Vendas</w:t>
            </w:r>
          </w:p>
        </w:tc>
        <w:tc>
          <w:tcPr>
            <w:tcW w:w="2882" w:type="dxa"/>
            <w:vAlign w:val="center"/>
          </w:tcPr>
          <w:p w14:paraId="55A9D3B0" w14:textId="1B8DF3B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6F2AE831" w14:textId="654B79D6"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163A782E"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325E760" w14:textId="52289CB0" w:rsidR="00877DB1" w:rsidRDefault="00877DB1" w:rsidP="00877D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t>Lançamento de Bonificação</w:t>
            </w:r>
          </w:p>
        </w:tc>
        <w:tc>
          <w:tcPr>
            <w:tcW w:w="2882" w:type="dxa"/>
            <w:vAlign w:val="center"/>
          </w:tcPr>
          <w:p w14:paraId="6029FB6E" w14:textId="51DD7A90"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459F9596" w14:textId="2FCA84D3"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4C31BE59"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3BC09E21" w14:textId="2B60447C"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Lançamento de Compras</w:t>
            </w:r>
          </w:p>
        </w:tc>
        <w:tc>
          <w:tcPr>
            <w:tcW w:w="2882" w:type="dxa"/>
            <w:vAlign w:val="center"/>
          </w:tcPr>
          <w:p w14:paraId="677F1FFE" w14:textId="28C4F017" w:rsidR="00683C7B" w:rsidRDefault="00683C7B" w:rsidP="00683C7B">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12FB4278" w14:textId="5B18A094"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3F8A8788"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D2CEC2D" w14:textId="407E40DA"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Vinculo de Consultoras</w:t>
            </w:r>
          </w:p>
        </w:tc>
        <w:tc>
          <w:tcPr>
            <w:tcW w:w="2882" w:type="dxa"/>
            <w:vAlign w:val="center"/>
          </w:tcPr>
          <w:p w14:paraId="2F6D36BE"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0BD9D9F0" w14:textId="5AD522A8"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3610BF1C"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7D26E91" w14:textId="3B80789A"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Status de Consultoras</w:t>
            </w:r>
          </w:p>
        </w:tc>
        <w:tc>
          <w:tcPr>
            <w:tcW w:w="2882" w:type="dxa"/>
            <w:vAlign w:val="center"/>
          </w:tcPr>
          <w:p w14:paraId="2EE87011"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26200947" w14:textId="3D9F7F84"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6211ABCF"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5B24D461" w14:textId="5AF9036F"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Ajuste de Estoque</w:t>
            </w:r>
          </w:p>
        </w:tc>
        <w:tc>
          <w:tcPr>
            <w:tcW w:w="2882" w:type="dxa"/>
            <w:vAlign w:val="center"/>
          </w:tcPr>
          <w:p w14:paraId="2EF462CF"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707F634E" w14:textId="2AEBC7CA"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50712695"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74E4D6E" w14:textId="1FE2015D"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Analise de Estoque</w:t>
            </w:r>
          </w:p>
        </w:tc>
        <w:tc>
          <w:tcPr>
            <w:tcW w:w="2882" w:type="dxa"/>
            <w:vAlign w:val="center"/>
          </w:tcPr>
          <w:p w14:paraId="01FD4D9B" w14:textId="5B1AAD32"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6D96E236" w14:textId="30A15A7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04A4034B"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C705EBC" w14:textId="231EFCB6"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Devolução de Clientes</w:t>
            </w:r>
          </w:p>
        </w:tc>
        <w:tc>
          <w:tcPr>
            <w:tcW w:w="2882" w:type="dxa"/>
            <w:vAlign w:val="center"/>
          </w:tcPr>
          <w:p w14:paraId="6DEF2ADC"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0B4C2E97" w14:textId="16FF4C3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3F9F49A0"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60F203C" w14:textId="5CD8494D" w:rsidR="00877DB1" w:rsidRDefault="00877DB1" w:rsidP="00877DB1">
            <w:pPr>
              <w:pBdr>
                <w:top w:val="none" w:sz="0" w:space="0" w:color="auto"/>
                <w:left w:val="none" w:sz="0" w:space="0" w:color="auto"/>
                <w:bottom w:val="none" w:sz="0" w:space="0" w:color="auto"/>
                <w:right w:val="none" w:sz="0" w:space="0" w:color="auto"/>
                <w:between w:val="none" w:sz="0" w:space="0" w:color="auto"/>
              </w:pBdr>
            </w:pPr>
            <w:proofErr w:type="gramStart"/>
            <w:r>
              <w:t>Feedback  do</w:t>
            </w:r>
            <w:proofErr w:type="gramEnd"/>
            <w:r>
              <w:t xml:space="preserve"> Cliente</w:t>
            </w:r>
          </w:p>
        </w:tc>
        <w:tc>
          <w:tcPr>
            <w:tcW w:w="2882" w:type="dxa"/>
            <w:vAlign w:val="center"/>
          </w:tcPr>
          <w:p w14:paraId="2D545FCF"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18EC6304" w14:textId="43F4FBFB"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7DD785BC"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51D07D3B" w14:textId="50328404"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 Cadastro de Produtos</w:t>
            </w:r>
          </w:p>
        </w:tc>
        <w:tc>
          <w:tcPr>
            <w:tcW w:w="2882" w:type="dxa"/>
            <w:vAlign w:val="center"/>
          </w:tcPr>
          <w:p w14:paraId="4661163A" w14:textId="2873B802"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159E8817" w14:textId="7A66E6CF"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3B4C3D86"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14D15B5" w14:textId="76E1242E"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Cadastro de Clientes</w:t>
            </w:r>
          </w:p>
        </w:tc>
        <w:tc>
          <w:tcPr>
            <w:tcW w:w="2882" w:type="dxa"/>
            <w:vAlign w:val="center"/>
          </w:tcPr>
          <w:p w14:paraId="2546901B" w14:textId="6A9233FE"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1F131D00" w14:textId="58B19B58"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75E89139"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38239C88" w14:textId="76183B0E"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Cadastro de Consultoras</w:t>
            </w:r>
          </w:p>
        </w:tc>
        <w:tc>
          <w:tcPr>
            <w:tcW w:w="2882" w:type="dxa"/>
            <w:vAlign w:val="center"/>
          </w:tcPr>
          <w:p w14:paraId="4938E286"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265715B5" w14:textId="39180C07"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59EDF35A"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6E8D389" w14:textId="189DA3AE"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 xml:space="preserve">Composição (kits e cestas) </w:t>
            </w:r>
          </w:p>
        </w:tc>
        <w:tc>
          <w:tcPr>
            <w:tcW w:w="2882" w:type="dxa"/>
            <w:vAlign w:val="center"/>
          </w:tcPr>
          <w:p w14:paraId="2D07DE20"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21E143AC" w14:textId="51AA2C3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49A19BB5"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108BE6AD" w14:textId="57DF4DE9"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Programação de Ofertas</w:t>
            </w:r>
          </w:p>
        </w:tc>
        <w:tc>
          <w:tcPr>
            <w:tcW w:w="2882" w:type="dxa"/>
            <w:vAlign w:val="center"/>
          </w:tcPr>
          <w:p w14:paraId="621D410E"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1755977F" w14:textId="2F650629"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6C00FF6A"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96F75FE" w14:textId="7D5367A9"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Desconto em percentual (%) no cadastro das consultoras</w:t>
            </w:r>
          </w:p>
        </w:tc>
        <w:tc>
          <w:tcPr>
            <w:tcW w:w="2882" w:type="dxa"/>
            <w:vAlign w:val="center"/>
          </w:tcPr>
          <w:p w14:paraId="340E5815"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2555EA0F" w14:textId="39FB9AD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08EE3ED6"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0FE61C3" w14:textId="36ED4FB7"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Desconto em percentual (%) no cadastro de clientes</w:t>
            </w:r>
          </w:p>
        </w:tc>
        <w:tc>
          <w:tcPr>
            <w:tcW w:w="2882" w:type="dxa"/>
            <w:vAlign w:val="center"/>
          </w:tcPr>
          <w:p w14:paraId="79F957C5"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6DA909EA" w14:textId="046EF096"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414A2863"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204B98E" w14:textId="54FC2E83"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Sugestões de clientes</w:t>
            </w:r>
          </w:p>
        </w:tc>
        <w:tc>
          <w:tcPr>
            <w:tcW w:w="2882" w:type="dxa"/>
            <w:vAlign w:val="center"/>
          </w:tcPr>
          <w:p w14:paraId="4A4F663C"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6311E9FB" w14:textId="086EDAE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314750A8"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7896E1E" w14:textId="17EE11C7"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Mapa de Consultoras</w:t>
            </w:r>
          </w:p>
        </w:tc>
        <w:tc>
          <w:tcPr>
            <w:tcW w:w="2882" w:type="dxa"/>
            <w:vAlign w:val="center"/>
          </w:tcPr>
          <w:p w14:paraId="6E527E50"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6DC4C85C" w14:textId="1FCF934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7FDCEFED"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658F7EAA" w14:textId="59ED446B"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Transferência de Agendamentos</w:t>
            </w:r>
          </w:p>
        </w:tc>
        <w:tc>
          <w:tcPr>
            <w:tcW w:w="2882" w:type="dxa"/>
            <w:vAlign w:val="center"/>
          </w:tcPr>
          <w:p w14:paraId="4CFB1FD1"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59006985" w14:textId="7950C9D9"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18C14FFF"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E569E85" w14:textId="4B26A188"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Indicações de clientes</w:t>
            </w:r>
          </w:p>
        </w:tc>
        <w:tc>
          <w:tcPr>
            <w:tcW w:w="2882" w:type="dxa"/>
            <w:vAlign w:val="center"/>
          </w:tcPr>
          <w:p w14:paraId="6C0C2204"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2881DB28" w14:textId="2B5C949A"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6EB6BE1E"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542E124" w14:textId="73A86B9F"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ABC de Vendas</w:t>
            </w:r>
          </w:p>
        </w:tc>
        <w:tc>
          <w:tcPr>
            <w:tcW w:w="2882" w:type="dxa"/>
            <w:vAlign w:val="center"/>
          </w:tcPr>
          <w:p w14:paraId="21C42056"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7C193943" w14:textId="19BD9AB6"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217F77BF" w14:textId="77777777" w:rsidTr="00683C7B">
        <w:trPr>
          <w:trHeight w:val="353"/>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1EAB1F90" w14:textId="3221A398"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Pack promocional</w:t>
            </w:r>
          </w:p>
        </w:tc>
        <w:tc>
          <w:tcPr>
            <w:tcW w:w="2882" w:type="dxa"/>
            <w:vAlign w:val="center"/>
          </w:tcPr>
          <w:p w14:paraId="25E69175"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19670D8C" w14:textId="451EA8E7"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2CB9E750"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2210421" w14:textId="72EBA5A7"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Lançamento de Trocas</w:t>
            </w:r>
          </w:p>
        </w:tc>
        <w:tc>
          <w:tcPr>
            <w:tcW w:w="2882" w:type="dxa"/>
            <w:vAlign w:val="center"/>
          </w:tcPr>
          <w:p w14:paraId="77A86178" w14:textId="44428574"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11B01FA0" w14:textId="47067D52"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282CAF19" w14:textId="77777777" w:rsidTr="00683C7B">
        <w:trPr>
          <w:trHeight w:val="251"/>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45CAB1A0" w14:textId="55461D3C" w:rsidR="00877DB1" w:rsidRDefault="00877DB1" w:rsidP="00877DB1">
            <w:pPr>
              <w:pBdr>
                <w:top w:val="none" w:sz="0" w:space="0" w:color="auto"/>
                <w:left w:val="none" w:sz="0" w:space="0" w:color="auto"/>
                <w:bottom w:val="none" w:sz="0" w:space="0" w:color="auto"/>
                <w:right w:val="none" w:sz="0" w:space="0" w:color="auto"/>
                <w:between w:val="none" w:sz="0" w:space="0" w:color="auto"/>
              </w:pBdr>
            </w:pPr>
            <w:r>
              <w:lastRenderedPageBreak/>
              <w:t>Saldo do cliente</w:t>
            </w:r>
          </w:p>
        </w:tc>
        <w:tc>
          <w:tcPr>
            <w:tcW w:w="2882" w:type="dxa"/>
            <w:vAlign w:val="center"/>
          </w:tcPr>
          <w:p w14:paraId="0C0D1102" w14:textId="1D059A2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6C5230F2" w14:textId="7AF69091"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4C6D8A9B"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DF62DAD" w14:textId="216B4A88"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Histórico de vendas de clientes parceiros</w:t>
            </w:r>
          </w:p>
        </w:tc>
        <w:tc>
          <w:tcPr>
            <w:tcW w:w="2882" w:type="dxa"/>
            <w:vAlign w:val="center"/>
          </w:tcPr>
          <w:p w14:paraId="68434599"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77D1F33E" w14:textId="60150DCC"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171ED35A"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7E49A216" w14:textId="149EDF1E"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Cadastro de Metas pessoais</w:t>
            </w:r>
          </w:p>
        </w:tc>
        <w:tc>
          <w:tcPr>
            <w:tcW w:w="2882" w:type="dxa"/>
            <w:vAlign w:val="center"/>
          </w:tcPr>
          <w:p w14:paraId="69DC14BC"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3B145C1F" w14:textId="22BF4685"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5322B80C"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0AABFC0" w14:textId="75FB94C0"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Cadastro de administradora de cartões de crédito</w:t>
            </w:r>
          </w:p>
        </w:tc>
        <w:tc>
          <w:tcPr>
            <w:tcW w:w="2882" w:type="dxa"/>
            <w:vAlign w:val="center"/>
          </w:tcPr>
          <w:p w14:paraId="518AF267" w14:textId="7F821273"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2" w:type="dxa"/>
            <w:vAlign w:val="center"/>
          </w:tcPr>
          <w:p w14:paraId="5A824876" w14:textId="1747832F"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787079C1"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03B07F72" w14:textId="0DFBCA8A"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Vinculo de taxas nas administradoras de cartões de crédito</w:t>
            </w:r>
          </w:p>
        </w:tc>
        <w:tc>
          <w:tcPr>
            <w:tcW w:w="2882" w:type="dxa"/>
            <w:vAlign w:val="center"/>
          </w:tcPr>
          <w:p w14:paraId="2515F901"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56FE64DE" w14:textId="2D8053E7"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47D748F8" w14:textId="77777777" w:rsidTr="00877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23208C2F" w14:textId="29172E2F"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Controle de Empréstimo de Produtos</w:t>
            </w:r>
          </w:p>
        </w:tc>
        <w:tc>
          <w:tcPr>
            <w:tcW w:w="2882" w:type="dxa"/>
            <w:vAlign w:val="center"/>
          </w:tcPr>
          <w:p w14:paraId="32AEB454" w14:textId="1F011603"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2882" w:type="dxa"/>
            <w:vAlign w:val="center"/>
          </w:tcPr>
          <w:p w14:paraId="7348B867" w14:textId="07B645B0" w:rsidR="00877DB1" w:rsidRDefault="00683C7B" w:rsidP="00877DB1">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77DB1" w14:paraId="3EBB06ED" w14:textId="77777777" w:rsidTr="00877DB1">
        <w:tc>
          <w:tcPr>
            <w:cnfStyle w:val="001000000000" w:firstRow="0" w:lastRow="0" w:firstColumn="1" w:lastColumn="0" w:oddVBand="0" w:evenVBand="0" w:oddHBand="0" w:evenHBand="0" w:firstRowFirstColumn="0" w:firstRowLastColumn="0" w:lastRowFirstColumn="0" w:lastRowLastColumn="0"/>
            <w:tcW w:w="2881" w:type="dxa"/>
            <w:shd w:val="clear" w:color="auto" w:fill="E5B8B7" w:themeFill="accent2" w:themeFillTint="66"/>
          </w:tcPr>
          <w:p w14:paraId="650B9DEE" w14:textId="28059395" w:rsidR="00877DB1" w:rsidRDefault="00877DB1" w:rsidP="00877DB1">
            <w:pPr>
              <w:pBdr>
                <w:top w:val="none" w:sz="0" w:space="0" w:color="auto"/>
                <w:left w:val="none" w:sz="0" w:space="0" w:color="auto"/>
                <w:bottom w:val="none" w:sz="0" w:space="0" w:color="auto"/>
                <w:right w:val="none" w:sz="0" w:space="0" w:color="auto"/>
                <w:between w:val="none" w:sz="0" w:space="0" w:color="auto"/>
              </w:pBdr>
            </w:pPr>
            <w:r>
              <w:t>Tabela de parceiros</w:t>
            </w:r>
          </w:p>
        </w:tc>
        <w:tc>
          <w:tcPr>
            <w:tcW w:w="2882" w:type="dxa"/>
            <w:vAlign w:val="center"/>
          </w:tcPr>
          <w:p w14:paraId="09B6AFD8" w14:textId="77777777" w:rsidR="00877DB1" w:rsidRDefault="00877DB1"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882" w:type="dxa"/>
            <w:vAlign w:val="center"/>
          </w:tcPr>
          <w:p w14:paraId="4084B907" w14:textId="2F1F96BE" w:rsidR="00877DB1" w:rsidRDefault="001E6E2E" w:rsidP="00877DB1">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bl>
    <w:p w14:paraId="4DB069B0" w14:textId="77777777" w:rsidR="00616936" w:rsidRDefault="007A5D9F" w:rsidP="007A5D9F">
      <w:pPr>
        <w:pStyle w:val="Ttulo3"/>
        <w:shd w:val="clear" w:color="auto" w:fill="FFFFFF"/>
        <w:rPr>
          <w:b w:val="0"/>
          <w:color w:val="000000" w:themeColor="text1"/>
          <w:sz w:val="24"/>
          <w:szCs w:val="21"/>
          <w:shd w:val="clear" w:color="auto" w:fill="FFFFFF"/>
        </w:rPr>
      </w:pPr>
      <w:r w:rsidRPr="00E66D19">
        <w:rPr>
          <w:b w:val="0"/>
          <w:color w:val="000000" w:themeColor="text1"/>
          <w:sz w:val="24"/>
          <w:szCs w:val="21"/>
          <w:shd w:val="clear" w:color="auto" w:fill="FFFFFF"/>
        </w:rPr>
        <w:t>É importante ressaltar que um plano de gestão eficaz é vital para o desenvolvimento de uma empresa, pois influência diretamente na lucratividade, aumentando as receitas da empresa, colaborando para o seu crescimento de mercado</w:t>
      </w:r>
      <w:commentRangeStart w:id="212"/>
      <w:r w:rsidRPr="00E66D19">
        <w:rPr>
          <w:b w:val="0"/>
          <w:color w:val="000000" w:themeColor="text1"/>
          <w:sz w:val="24"/>
          <w:szCs w:val="21"/>
          <w:shd w:val="clear" w:color="auto" w:fill="FFFFFF"/>
        </w:rPr>
        <w:t>.</w:t>
      </w:r>
      <w:commentRangeEnd w:id="212"/>
    </w:p>
    <w:p w14:paraId="0E8E10D3" w14:textId="4B1DB4DD" w:rsidR="007A5D9F" w:rsidRDefault="007A5D9F" w:rsidP="007A5D9F">
      <w:pPr>
        <w:pStyle w:val="Ttulo3"/>
        <w:shd w:val="clear" w:color="auto" w:fill="FFFFFF"/>
        <w:rPr>
          <w:b w:val="0"/>
          <w:color w:val="000000" w:themeColor="text1"/>
          <w:sz w:val="24"/>
          <w:szCs w:val="21"/>
          <w:shd w:val="clear" w:color="auto" w:fill="FFFFFF"/>
        </w:rPr>
      </w:pPr>
      <w:r>
        <w:rPr>
          <w:rStyle w:val="Refdecomentrio"/>
          <w:b w:val="0"/>
        </w:rPr>
        <w:commentReference w:id="212"/>
      </w:r>
    </w:p>
    <w:p w14:paraId="65ECBCED" w14:textId="77777777" w:rsidR="00616936" w:rsidRDefault="003B5BAF" w:rsidP="00616936">
      <w:pPr>
        <w:rPr>
          <w:rFonts w:ascii="Times New Roman" w:hAnsi="Times New Roman" w:cs="Times New Roman"/>
          <w:b/>
          <w:sz w:val="26"/>
          <w:szCs w:val="26"/>
        </w:rPr>
      </w:pPr>
      <w:r w:rsidRPr="003B5BAF">
        <w:rPr>
          <w:rFonts w:ascii="Times New Roman" w:hAnsi="Times New Roman" w:cs="Times New Roman"/>
          <w:b/>
          <w:sz w:val="26"/>
          <w:szCs w:val="26"/>
        </w:rPr>
        <w:t>3. Arquitetura da Solução</w:t>
      </w:r>
    </w:p>
    <w:p w14:paraId="1386EFD1" w14:textId="5CF96035" w:rsidR="003B5BAF" w:rsidRPr="00616936" w:rsidRDefault="003B5BAF" w:rsidP="00616936">
      <w:pPr>
        <w:rPr>
          <w:rFonts w:ascii="Times New Roman" w:hAnsi="Times New Roman" w:cs="Times New Roman"/>
          <w:b/>
          <w:sz w:val="26"/>
          <w:szCs w:val="26"/>
        </w:rPr>
      </w:pPr>
      <w:r w:rsidRPr="003B5BAF">
        <w:rPr>
          <w:rFonts w:ascii="Times New Roman" w:hAnsi="Times New Roman" w:cs="Times New Roman"/>
        </w:rPr>
        <w:t>A arquitetura da solução está relacionada ao mapeamento de todos os projetos internos do cliente que afetam a infraestrutura, mapeamento das tendências de crescimento do negócio do cliente e picos de utilização da infraestrutura, geração de indicadores de crescimento do ambiente atrelados ao negócio, sugerir novas tecnologias de infraestrutura e sistemas, elaboração da documentação de arquitetura de soluções e infraestrutura. </w:t>
      </w:r>
    </w:p>
    <w:p w14:paraId="3AAAD2EF" w14:textId="11078A4B" w:rsidR="003B5BAF" w:rsidRPr="003B5BAF" w:rsidRDefault="003B5BAF" w:rsidP="00616936">
      <w:pPr>
        <w:pStyle w:val="Corpodetexto"/>
        <w:ind w:left="101" w:right="108" w:firstLine="607"/>
        <w:jc w:val="both"/>
        <w:rPr>
          <w:rFonts w:ascii="Times New Roman" w:hAnsi="Times New Roman" w:cs="Times New Roman"/>
        </w:rPr>
      </w:pPr>
      <w:r w:rsidRPr="003B5BAF">
        <w:rPr>
          <w:rFonts w:ascii="Times New Roman" w:hAnsi="Times New Roman" w:cs="Times New Roman"/>
        </w:rPr>
        <w:t>A arquitetura de software expressa a estrutura do produto e a divisão dos</w:t>
      </w:r>
      <w:r w:rsidR="00616936">
        <w:rPr>
          <w:rFonts w:ascii="Times New Roman" w:hAnsi="Times New Roman" w:cs="Times New Roman"/>
        </w:rPr>
        <w:br/>
      </w:r>
      <w:r w:rsidRPr="003B5BAF">
        <w:rPr>
          <w:rFonts w:ascii="Times New Roman" w:hAnsi="Times New Roman" w:cs="Times New Roman"/>
        </w:rPr>
        <w:t>componentes significativos do sistema em subsistemas e outros componentes sucessivamente menores de modo que possa atender aos requisitos não funcionais do</w:t>
      </w:r>
      <w:r w:rsidRPr="003B5BAF">
        <w:rPr>
          <w:rFonts w:ascii="Times New Roman" w:hAnsi="Times New Roman" w:cs="Times New Roman"/>
          <w:spacing w:val="-21"/>
        </w:rPr>
        <w:t xml:space="preserve"> </w:t>
      </w:r>
      <w:r w:rsidRPr="003B5BAF">
        <w:rPr>
          <w:rFonts w:ascii="Times New Roman" w:hAnsi="Times New Roman" w:cs="Times New Roman"/>
        </w:rPr>
        <w:t>sistema.</w:t>
      </w:r>
      <w:r w:rsidRPr="003B5BAF">
        <w:rPr>
          <w:rFonts w:ascii="Times New Roman" w:hAnsi="Times New Roman" w:cs="Times New Roman"/>
          <w:spacing w:val="-21"/>
        </w:rPr>
        <w:t xml:space="preserve"> </w:t>
      </w:r>
      <w:r w:rsidRPr="003B5BAF">
        <w:rPr>
          <w:rFonts w:ascii="Times New Roman" w:hAnsi="Times New Roman" w:cs="Times New Roman"/>
        </w:rPr>
        <w:t>Contudo,</w:t>
      </w:r>
      <w:r w:rsidRPr="003B5BAF">
        <w:rPr>
          <w:rFonts w:ascii="Times New Roman" w:hAnsi="Times New Roman" w:cs="Times New Roman"/>
          <w:spacing w:val="-21"/>
        </w:rPr>
        <w:t xml:space="preserve"> </w:t>
      </w:r>
      <w:r w:rsidRPr="003B5BAF">
        <w:rPr>
          <w:rFonts w:ascii="Times New Roman" w:hAnsi="Times New Roman" w:cs="Times New Roman"/>
        </w:rPr>
        <w:t>as</w:t>
      </w:r>
      <w:r w:rsidRPr="003B5BAF">
        <w:rPr>
          <w:rFonts w:ascii="Times New Roman" w:hAnsi="Times New Roman" w:cs="Times New Roman"/>
          <w:spacing w:val="-20"/>
        </w:rPr>
        <w:t xml:space="preserve"> </w:t>
      </w:r>
      <w:r w:rsidRPr="003B5BAF">
        <w:rPr>
          <w:rFonts w:ascii="Times New Roman" w:hAnsi="Times New Roman" w:cs="Times New Roman"/>
        </w:rPr>
        <w:t>interfaces</w:t>
      </w:r>
      <w:r w:rsidRPr="003B5BAF">
        <w:rPr>
          <w:rFonts w:ascii="Times New Roman" w:hAnsi="Times New Roman" w:cs="Times New Roman"/>
          <w:spacing w:val="-21"/>
        </w:rPr>
        <w:t xml:space="preserve"> </w:t>
      </w:r>
      <w:r w:rsidRPr="003B5BAF">
        <w:rPr>
          <w:rFonts w:ascii="Times New Roman" w:hAnsi="Times New Roman" w:cs="Times New Roman"/>
        </w:rPr>
        <w:t>pelas</w:t>
      </w:r>
      <w:r w:rsidRPr="003B5BAF">
        <w:rPr>
          <w:rFonts w:ascii="Times New Roman" w:hAnsi="Times New Roman" w:cs="Times New Roman"/>
          <w:spacing w:val="-21"/>
        </w:rPr>
        <w:t xml:space="preserve"> </w:t>
      </w:r>
      <w:r w:rsidRPr="003B5BAF">
        <w:rPr>
          <w:rFonts w:ascii="Times New Roman" w:hAnsi="Times New Roman" w:cs="Times New Roman"/>
        </w:rPr>
        <w:t>quais</w:t>
      </w:r>
      <w:r w:rsidRPr="003B5BAF">
        <w:rPr>
          <w:rFonts w:ascii="Times New Roman" w:hAnsi="Times New Roman" w:cs="Times New Roman"/>
          <w:spacing w:val="-20"/>
        </w:rPr>
        <w:t xml:space="preserve"> </w:t>
      </w:r>
      <w:r w:rsidRPr="003B5BAF">
        <w:rPr>
          <w:rFonts w:ascii="Times New Roman" w:hAnsi="Times New Roman" w:cs="Times New Roman"/>
        </w:rPr>
        <w:t>esses</w:t>
      </w:r>
      <w:r w:rsidRPr="003B5BAF">
        <w:rPr>
          <w:rFonts w:ascii="Times New Roman" w:hAnsi="Times New Roman" w:cs="Times New Roman"/>
          <w:spacing w:val="-21"/>
        </w:rPr>
        <w:t xml:space="preserve"> </w:t>
      </w:r>
      <w:r w:rsidRPr="003B5BAF">
        <w:rPr>
          <w:rFonts w:ascii="Times New Roman" w:hAnsi="Times New Roman" w:cs="Times New Roman"/>
        </w:rPr>
        <w:t>componentes</w:t>
      </w:r>
      <w:r w:rsidRPr="003B5BAF">
        <w:rPr>
          <w:rFonts w:ascii="Times New Roman" w:hAnsi="Times New Roman" w:cs="Times New Roman"/>
          <w:spacing w:val="-19"/>
        </w:rPr>
        <w:t xml:space="preserve"> </w:t>
      </w:r>
      <w:r w:rsidRPr="003B5BAF">
        <w:rPr>
          <w:rFonts w:ascii="Times New Roman" w:hAnsi="Times New Roman" w:cs="Times New Roman"/>
        </w:rPr>
        <w:t>se</w:t>
      </w:r>
      <w:r w:rsidRPr="003B5BAF">
        <w:rPr>
          <w:rFonts w:ascii="Times New Roman" w:hAnsi="Times New Roman" w:cs="Times New Roman"/>
          <w:spacing w:val="-21"/>
        </w:rPr>
        <w:t xml:space="preserve"> </w:t>
      </w:r>
      <w:r w:rsidRPr="003B5BAF">
        <w:rPr>
          <w:rFonts w:ascii="Times New Roman" w:hAnsi="Times New Roman" w:cs="Times New Roman"/>
        </w:rPr>
        <w:t>interagem</w:t>
      </w:r>
      <w:r w:rsidRPr="003B5BAF">
        <w:rPr>
          <w:rFonts w:ascii="Times New Roman" w:hAnsi="Times New Roman" w:cs="Times New Roman"/>
          <w:spacing w:val="-20"/>
        </w:rPr>
        <w:t xml:space="preserve"> </w:t>
      </w:r>
      <w:r w:rsidRPr="003B5BAF">
        <w:rPr>
          <w:rFonts w:ascii="Times New Roman" w:hAnsi="Times New Roman" w:cs="Times New Roman"/>
        </w:rPr>
        <w:t>entre si são projetadas para atender aos requisitos funcionais do sistema. (IBM, 2001; FILHO,</w:t>
      </w:r>
      <w:r w:rsidRPr="003B5BAF">
        <w:rPr>
          <w:rFonts w:ascii="Times New Roman" w:hAnsi="Times New Roman" w:cs="Times New Roman"/>
          <w:spacing w:val="-1"/>
        </w:rPr>
        <w:t xml:space="preserve"> </w:t>
      </w:r>
      <w:r w:rsidRPr="003B5BAF">
        <w:rPr>
          <w:rFonts w:ascii="Times New Roman" w:hAnsi="Times New Roman" w:cs="Times New Roman"/>
        </w:rPr>
        <w:t>2000)</w:t>
      </w:r>
    </w:p>
    <w:p w14:paraId="5FD48ED9" w14:textId="1DCCA82C" w:rsidR="00616936" w:rsidRDefault="00616936" w:rsidP="00616936">
      <w:pPr>
        <w:pStyle w:val="Corpodetexto"/>
        <w:ind w:left="101" w:right="110" w:firstLine="607"/>
        <w:jc w:val="both"/>
        <w:rPr>
          <w:rFonts w:ascii="Times New Roman" w:hAnsi="Times New Roman" w:cs="Times New Roman"/>
        </w:rPr>
      </w:pPr>
      <w:r>
        <w:rPr>
          <w:rFonts w:ascii="Times New Roman" w:hAnsi="Times New Roman" w:cs="Times New Roman"/>
        </w:rPr>
        <w:t>Abaixo</w:t>
      </w:r>
      <w:r w:rsidR="003B5BAF" w:rsidRPr="003B5BAF">
        <w:rPr>
          <w:rFonts w:ascii="Times New Roman" w:hAnsi="Times New Roman" w:cs="Times New Roman"/>
        </w:rPr>
        <w:t xml:space="preserve"> serão apresentados os artefatos mais relevantes do projeto, organização do sistema em subsistemas e módulos, diagrama de </w:t>
      </w:r>
      <w:r w:rsidRPr="003B5BAF">
        <w:rPr>
          <w:rFonts w:ascii="Times New Roman" w:hAnsi="Times New Roman" w:cs="Times New Roman"/>
        </w:rPr>
        <w:t>componentes</w:t>
      </w:r>
      <w:r w:rsidR="003B5BAF" w:rsidRPr="003B5BAF">
        <w:rPr>
          <w:rFonts w:ascii="Times New Roman" w:hAnsi="Times New Roman" w:cs="Times New Roman"/>
        </w:rPr>
        <w:t>, infraestrutura e tecnologias utilizadas</w:t>
      </w:r>
      <w:r w:rsidR="00FC22D2">
        <w:rPr>
          <w:rFonts w:ascii="Times New Roman" w:hAnsi="Times New Roman" w:cs="Times New Roman"/>
        </w:rPr>
        <w:t>.</w:t>
      </w:r>
    </w:p>
    <w:p w14:paraId="0D814EBB" w14:textId="51EEC959" w:rsidR="003B5BAF" w:rsidRPr="00616936" w:rsidRDefault="003B5BAF" w:rsidP="00616936">
      <w:pPr>
        <w:pStyle w:val="Corpodetexto"/>
        <w:numPr>
          <w:ilvl w:val="0"/>
          <w:numId w:val="13"/>
        </w:numPr>
        <w:ind w:right="110"/>
        <w:jc w:val="both"/>
        <w:rPr>
          <w:rFonts w:ascii="Times New Roman" w:hAnsi="Times New Roman" w:cs="Times New Roman"/>
        </w:rPr>
      </w:pPr>
      <w:r w:rsidRPr="003B5BAF">
        <w:rPr>
          <w:rFonts w:ascii="Times New Roman" w:hAnsi="Times New Roman" w:cs="Times New Roman"/>
          <w:noProof/>
        </w:rPr>
        <w:lastRenderedPageBreak/>
        <w:drawing>
          <wp:anchor distT="0" distB="0" distL="114300" distR="114300" simplePos="0" relativeHeight="251665408" behindDoc="0" locked="0" layoutInCell="1" allowOverlap="1" wp14:anchorId="7E8ECF23" wp14:editId="47AD7FDB">
            <wp:simplePos x="0" y="0"/>
            <wp:positionH relativeFrom="margin">
              <wp:posOffset>271780</wp:posOffset>
            </wp:positionH>
            <wp:positionV relativeFrom="paragraph">
              <wp:posOffset>280035</wp:posOffset>
            </wp:positionV>
            <wp:extent cx="5283835" cy="2876550"/>
            <wp:effectExtent l="0" t="0" r="0" b="0"/>
            <wp:wrapThrough wrapText="bothSides">
              <wp:wrapPolygon edited="0">
                <wp:start x="0" y="0"/>
                <wp:lineTo x="0" y="21457"/>
                <wp:lineTo x="21494" y="21457"/>
                <wp:lineTo x="21494"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3912"/>
                    <a:stretch/>
                  </pic:blipFill>
                  <pic:spPr bwMode="auto">
                    <a:xfrm>
                      <a:off x="0" y="0"/>
                      <a:ext cx="5283835"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5BAF">
        <w:rPr>
          <w:rFonts w:ascii="Times New Roman" w:hAnsi="Times New Roman" w:cs="Times New Roman"/>
          <w:b/>
          <w:noProof/>
        </w:rPr>
        <w:t xml:space="preserve">Análise das Causas Raízes </w:t>
      </w:r>
      <w:r w:rsidRPr="003B5BAF">
        <w:rPr>
          <w:rFonts w:ascii="Times New Roman" w:hAnsi="Times New Roman" w:cs="Times New Roman"/>
          <w:b/>
          <w:noProof/>
        </w:rPr>
        <w:tab/>
      </w:r>
      <w:r w:rsidRPr="003B5BAF">
        <w:rPr>
          <w:rFonts w:ascii="Times New Roman" w:hAnsi="Times New Roman" w:cs="Times New Roman"/>
          <w:b/>
          <w:noProof/>
        </w:rPr>
        <w:tab/>
      </w:r>
      <w:r w:rsidRPr="003B5BAF">
        <w:rPr>
          <w:rFonts w:ascii="Times New Roman" w:hAnsi="Times New Roman" w:cs="Times New Roman"/>
          <w:b/>
          <w:noProof/>
        </w:rPr>
        <w:tab/>
      </w:r>
    </w:p>
    <w:p w14:paraId="3A64669E" w14:textId="77777777" w:rsidR="00616936" w:rsidRPr="003B5BAF" w:rsidRDefault="00616936" w:rsidP="00616936">
      <w:pPr>
        <w:pStyle w:val="Corpodetexto"/>
        <w:ind w:left="720" w:right="110"/>
        <w:jc w:val="both"/>
        <w:rPr>
          <w:rFonts w:ascii="Times New Roman" w:hAnsi="Times New Roman" w:cs="Times New Roman"/>
        </w:rPr>
      </w:pPr>
    </w:p>
    <w:p w14:paraId="34B60ED0" w14:textId="0C541086" w:rsidR="003B5BAF" w:rsidRPr="003B5BAF" w:rsidRDefault="003B5BAF" w:rsidP="00616936">
      <w:pPr>
        <w:pStyle w:val="Corpodetexto"/>
        <w:numPr>
          <w:ilvl w:val="0"/>
          <w:numId w:val="13"/>
        </w:numPr>
        <w:spacing w:line="480" w:lineRule="auto"/>
        <w:ind w:right="110"/>
        <w:jc w:val="both"/>
        <w:rPr>
          <w:rFonts w:ascii="Times New Roman" w:hAnsi="Times New Roman" w:cs="Times New Roman"/>
        </w:rPr>
      </w:pPr>
      <w:r w:rsidRPr="003B5BAF">
        <w:rPr>
          <w:rFonts w:ascii="Times New Roman" w:hAnsi="Times New Roman" w:cs="Times New Roman"/>
          <w:b/>
          <w:noProof/>
        </w:rPr>
        <w:t>Fronteira Sist</w:t>
      </w:r>
      <w:r w:rsidR="00616936">
        <w:rPr>
          <w:rFonts w:ascii="Times New Roman" w:hAnsi="Times New Roman" w:cs="Times New Roman"/>
          <w:b/>
          <w:noProof/>
        </w:rPr>
        <w:t>ê</w:t>
      </w:r>
      <w:r w:rsidRPr="003B5BAF">
        <w:rPr>
          <w:rFonts w:ascii="Times New Roman" w:hAnsi="Times New Roman" w:cs="Times New Roman"/>
          <w:b/>
          <w:noProof/>
        </w:rPr>
        <w:t>mica</w:t>
      </w:r>
    </w:p>
    <w:p w14:paraId="476301DA" w14:textId="77777777" w:rsidR="003B5BAF" w:rsidRPr="003B5BAF" w:rsidRDefault="003B5BAF" w:rsidP="00616936">
      <w:pPr>
        <w:pStyle w:val="Corpodetexto"/>
        <w:spacing w:line="480" w:lineRule="auto"/>
        <w:ind w:right="110"/>
        <w:jc w:val="both"/>
        <w:rPr>
          <w:rFonts w:ascii="Times New Roman" w:hAnsi="Times New Roman" w:cs="Times New Roman"/>
        </w:rPr>
      </w:pPr>
      <w:r w:rsidRPr="003B5BAF">
        <w:rPr>
          <w:rFonts w:ascii="Times New Roman" w:hAnsi="Times New Roman" w:cs="Times New Roman"/>
          <w:noProof/>
        </w:rPr>
        <w:drawing>
          <wp:anchor distT="0" distB="0" distL="114300" distR="114300" simplePos="0" relativeHeight="251664384" behindDoc="0" locked="0" layoutInCell="1" allowOverlap="1" wp14:anchorId="660EC99A" wp14:editId="6058F900">
            <wp:simplePos x="0" y="0"/>
            <wp:positionH relativeFrom="column">
              <wp:posOffset>129407</wp:posOffset>
            </wp:positionH>
            <wp:positionV relativeFrom="paragraph">
              <wp:posOffset>26303</wp:posOffset>
            </wp:positionV>
            <wp:extent cx="4810125" cy="3046730"/>
            <wp:effectExtent l="0" t="0" r="9525" b="1270"/>
            <wp:wrapThrough wrapText="bothSides">
              <wp:wrapPolygon edited="0">
                <wp:start x="0" y="0"/>
                <wp:lineTo x="0" y="21474"/>
                <wp:lineTo x="21557" y="21474"/>
                <wp:lineTo x="2155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3514" t="15273"/>
                    <a:stretch/>
                  </pic:blipFill>
                  <pic:spPr bwMode="auto">
                    <a:xfrm>
                      <a:off x="0" y="0"/>
                      <a:ext cx="4810125" cy="3046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4ADC31" w14:textId="77777777" w:rsidR="003B5BAF" w:rsidRPr="003B5BAF" w:rsidRDefault="003B5BAF" w:rsidP="00616936">
      <w:pPr>
        <w:pStyle w:val="Corpodetexto"/>
        <w:spacing w:line="480" w:lineRule="auto"/>
        <w:ind w:right="110"/>
        <w:jc w:val="both"/>
        <w:rPr>
          <w:rFonts w:ascii="Times New Roman" w:hAnsi="Times New Roman" w:cs="Times New Roman"/>
        </w:rPr>
      </w:pPr>
    </w:p>
    <w:p w14:paraId="1EEE0F08" w14:textId="77777777" w:rsidR="003B5BAF" w:rsidRPr="003B5BAF" w:rsidRDefault="003B5BAF" w:rsidP="00616936">
      <w:pPr>
        <w:pStyle w:val="Corpodetexto"/>
        <w:spacing w:line="480" w:lineRule="auto"/>
        <w:ind w:right="110"/>
        <w:jc w:val="both"/>
        <w:rPr>
          <w:rFonts w:ascii="Times New Roman" w:hAnsi="Times New Roman" w:cs="Times New Roman"/>
        </w:rPr>
      </w:pPr>
    </w:p>
    <w:p w14:paraId="1306D844" w14:textId="467A1A44" w:rsidR="003B5BAF" w:rsidRPr="00616936" w:rsidRDefault="00616936" w:rsidP="00616936">
      <w:pPr>
        <w:pStyle w:val="Corpodetexto"/>
        <w:numPr>
          <w:ilvl w:val="0"/>
          <w:numId w:val="13"/>
        </w:numPr>
        <w:spacing w:line="480" w:lineRule="auto"/>
        <w:ind w:right="110"/>
        <w:jc w:val="both"/>
        <w:rPr>
          <w:rFonts w:ascii="Times New Roman" w:hAnsi="Times New Roman" w:cs="Times New Roman"/>
        </w:rPr>
      </w:pPr>
      <w:r w:rsidRPr="003B5BAF">
        <w:rPr>
          <w:rFonts w:ascii="Times New Roman" w:hAnsi="Times New Roman" w:cs="Times New Roman"/>
          <w:noProof/>
        </w:rPr>
        <w:lastRenderedPageBreak/>
        <w:drawing>
          <wp:anchor distT="0" distB="0" distL="114300" distR="114300" simplePos="0" relativeHeight="251666432" behindDoc="0" locked="0" layoutInCell="1" allowOverlap="1" wp14:anchorId="50556FF5" wp14:editId="34927145">
            <wp:simplePos x="0" y="0"/>
            <wp:positionH relativeFrom="margin">
              <wp:posOffset>283845</wp:posOffset>
            </wp:positionH>
            <wp:positionV relativeFrom="paragraph">
              <wp:posOffset>227017</wp:posOffset>
            </wp:positionV>
            <wp:extent cx="5131435" cy="3999865"/>
            <wp:effectExtent l="0" t="0" r="0" b="635"/>
            <wp:wrapThrough wrapText="bothSides">
              <wp:wrapPolygon edited="0">
                <wp:start x="0" y="0"/>
                <wp:lineTo x="0" y="21501"/>
                <wp:lineTo x="21490" y="21501"/>
                <wp:lineTo x="21490"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1435" cy="399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5BAF">
        <w:rPr>
          <w:rFonts w:ascii="Times New Roman" w:hAnsi="Times New Roman" w:cs="Times New Roman"/>
          <w:noProof/>
        </w:rPr>
        <w:drawing>
          <wp:anchor distT="0" distB="0" distL="114300" distR="114300" simplePos="0" relativeHeight="251667456" behindDoc="0" locked="0" layoutInCell="1" allowOverlap="1" wp14:anchorId="4F00025B" wp14:editId="1E0180C0">
            <wp:simplePos x="0" y="0"/>
            <wp:positionH relativeFrom="margin">
              <wp:posOffset>202565</wp:posOffset>
            </wp:positionH>
            <wp:positionV relativeFrom="paragraph">
              <wp:posOffset>4580198</wp:posOffset>
            </wp:positionV>
            <wp:extent cx="5140325" cy="3916680"/>
            <wp:effectExtent l="0" t="0" r="3175" b="7620"/>
            <wp:wrapThrough wrapText="bothSides">
              <wp:wrapPolygon edited="0">
                <wp:start x="0" y="0"/>
                <wp:lineTo x="0" y="21537"/>
                <wp:lineTo x="21533" y="21537"/>
                <wp:lineTo x="21533"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0325"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B5BAF" w:rsidRPr="003B5BAF">
        <w:rPr>
          <w:rFonts w:ascii="Times New Roman" w:hAnsi="Times New Roman" w:cs="Times New Roman"/>
          <w:b/>
        </w:rPr>
        <w:t>DFD Compra</w:t>
      </w:r>
      <w:proofErr w:type="gramEnd"/>
      <w:r w:rsidR="003B5BAF" w:rsidRPr="003B5BAF">
        <w:rPr>
          <w:rFonts w:ascii="Times New Roman" w:hAnsi="Times New Roman" w:cs="Times New Roman"/>
          <w:b/>
        </w:rPr>
        <w:t xml:space="preserve"> </w:t>
      </w:r>
    </w:p>
    <w:p w14:paraId="08A370A3" w14:textId="7D58BDAD" w:rsidR="003B5BAF" w:rsidRPr="003B5BAF" w:rsidRDefault="003B5BAF" w:rsidP="00616936">
      <w:pPr>
        <w:pStyle w:val="PargrafodaLista"/>
        <w:numPr>
          <w:ilvl w:val="0"/>
          <w:numId w:val="1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rPr>
      </w:pPr>
      <w:r w:rsidRPr="003B5BAF">
        <w:rPr>
          <w:rFonts w:ascii="Times New Roman" w:hAnsi="Times New Roman" w:cs="Times New Roman"/>
          <w:b/>
        </w:rPr>
        <w:t>DFD Venda</w:t>
      </w:r>
    </w:p>
    <w:p w14:paraId="0124DF15" w14:textId="6CDC8578" w:rsidR="003B5BAF" w:rsidRPr="003B5BAF" w:rsidRDefault="00616936" w:rsidP="00616936">
      <w:pPr>
        <w:pStyle w:val="PargrafodaLista"/>
        <w:numPr>
          <w:ilvl w:val="0"/>
          <w:numId w:val="1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rPr>
      </w:pPr>
      <w:r w:rsidRPr="003B5BAF">
        <w:rPr>
          <w:rFonts w:ascii="Times New Roman" w:hAnsi="Times New Roman" w:cs="Times New Roman"/>
          <w:b/>
          <w:noProof/>
        </w:rPr>
        <w:lastRenderedPageBreak/>
        <w:drawing>
          <wp:anchor distT="0" distB="0" distL="114300" distR="114300" simplePos="0" relativeHeight="251668480" behindDoc="0" locked="0" layoutInCell="1" allowOverlap="1" wp14:anchorId="68C8E631" wp14:editId="44847BDF">
            <wp:simplePos x="0" y="0"/>
            <wp:positionH relativeFrom="margin">
              <wp:posOffset>322495</wp:posOffset>
            </wp:positionH>
            <wp:positionV relativeFrom="paragraph">
              <wp:posOffset>282309</wp:posOffset>
            </wp:positionV>
            <wp:extent cx="5391150" cy="4200525"/>
            <wp:effectExtent l="0" t="0" r="0" b="9525"/>
            <wp:wrapThrough wrapText="bothSides">
              <wp:wrapPolygon edited="0">
                <wp:start x="0" y="0"/>
                <wp:lineTo x="0" y="21551"/>
                <wp:lineTo x="21524" y="21551"/>
                <wp:lineTo x="21524"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200525"/>
                    </a:xfrm>
                    <a:prstGeom prst="rect">
                      <a:avLst/>
                    </a:prstGeom>
                    <a:noFill/>
                    <a:ln>
                      <a:noFill/>
                    </a:ln>
                  </pic:spPr>
                </pic:pic>
              </a:graphicData>
            </a:graphic>
          </wp:anchor>
        </w:drawing>
      </w:r>
      <w:r w:rsidR="003B5BAF" w:rsidRPr="003B5BAF">
        <w:rPr>
          <w:rFonts w:ascii="Times New Roman" w:hAnsi="Times New Roman" w:cs="Times New Roman"/>
          <w:b/>
        </w:rPr>
        <w:t>Diagrama de Classes</w:t>
      </w:r>
    </w:p>
    <w:p w14:paraId="7BDCDF5A" w14:textId="77777777" w:rsidR="00616936" w:rsidRPr="00616936" w:rsidRDefault="00616936" w:rsidP="00616936">
      <w:pPr>
        <w:keepNext/>
        <w:spacing w:before="240"/>
        <w:jc w:val="left"/>
        <w:rPr>
          <w:rFonts w:ascii="Times New Roman" w:hAnsi="Times New Roman" w:cs="Times New Roman"/>
          <w:b/>
        </w:rPr>
      </w:pPr>
      <w:r w:rsidRPr="00616936">
        <w:rPr>
          <w:rFonts w:ascii="Times New Roman" w:hAnsi="Times New Roman" w:cs="Times New Roman"/>
          <w:b/>
        </w:rPr>
        <w:t>3.2. Infraestrutura</w:t>
      </w:r>
    </w:p>
    <w:p w14:paraId="63717F99" w14:textId="4F5C61D9" w:rsidR="00616936" w:rsidRDefault="00616936" w:rsidP="00616936">
      <w:pPr>
        <w:rPr>
          <w:rFonts w:ascii="Times New Roman" w:hAnsi="Times New Roman" w:cs="Times New Roman"/>
        </w:rPr>
      </w:pPr>
      <w:r w:rsidRPr="00616936">
        <w:rPr>
          <w:rFonts w:ascii="Times New Roman" w:hAnsi="Times New Roman" w:cs="Times New Roman"/>
        </w:rPr>
        <w:t xml:space="preserve">Atualmente, </w:t>
      </w:r>
      <w:r>
        <w:rPr>
          <w:rFonts w:ascii="Times New Roman" w:hAnsi="Times New Roman" w:cs="Times New Roman"/>
        </w:rPr>
        <w:t xml:space="preserve">a </w:t>
      </w:r>
      <w:r w:rsidRPr="00616936">
        <w:rPr>
          <w:rFonts w:ascii="Times New Roman" w:hAnsi="Times New Roman" w:cs="Times New Roman"/>
        </w:rPr>
        <w:t xml:space="preserve">cliente </w:t>
      </w:r>
      <w:proofErr w:type="spellStart"/>
      <w:r w:rsidRPr="00616936">
        <w:rPr>
          <w:rFonts w:ascii="Times New Roman" w:hAnsi="Times New Roman" w:cs="Times New Roman"/>
        </w:rPr>
        <w:t>Claudimara</w:t>
      </w:r>
      <w:proofErr w:type="spellEnd"/>
      <w:r w:rsidRPr="00616936">
        <w:rPr>
          <w:rFonts w:ascii="Times New Roman" w:hAnsi="Times New Roman" w:cs="Times New Roman"/>
        </w:rPr>
        <w:t xml:space="preserve"> Macedo, que ocupa o cargo de diretora-executiva Mary </w:t>
      </w:r>
      <w:proofErr w:type="spellStart"/>
      <w:r w:rsidRPr="00616936">
        <w:rPr>
          <w:rFonts w:ascii="Times New Roman" w:hAnsi="Times New Roman" w:cs="Times New Roman"/>
        </w:rPr>
        <w:t>Kay</w:t>
      </w:r>
      <w:proofErr w:type="spellEnd"/>
      <w:r w:rsidRPr="00616936">
        <w:rPr>
          <w:rFonts w:ascii="Times New Roman" w:hAnsi="Times New Roman" w:cs="Times New Roman"/>
        </w:rPr>
        <w:t>, não possui um sistema próprio para o controle de seu negócio, que envolve a administração de suas consultoras, clientes, produtos, entre outros.</w:t>
      </w:r>
      <w:r>
        <w:rPr>
          <w:rFonts w:ascii="Times New Roman" w:hAnsi="Times New Roman" w:cs="Times New Roman"/>
        </w:rPr>
        <w:t>..</w:t>
      </w:r>
      <w:r w:rsidRPr="00616936">
        <w:rPr>
          <w:rFonts w:ascii="Times New Roman" w:hAnsi="Times New Roman" w:cs="Times New Roman"/>
        </w:rPr>
        <w:t xml:space="preserve"> </w:t>
      </w:r>
      <w:r>
        <w:rPr>
          <w:rFonts w:ascii="Times New Roman" w:hAnsi="Times New Roman" w:cs="Times New Roman"/>
        </w:rPr>
        <w:t>Ela executa</w:t>
      </w:r>
      <w:r w:rsidRPr="00616936">
        <w:rPr>
          <w:rFonts w:ascii="Times New Roman" w:hAnsi="Times New Roman" w:cs="Times New Roman"/>
        </w:rPr>
        <w:t xml:space="preserve"> atividades como pedid</w:t>
      </w:r>
      <w:r>
        <w:rPr>
          <w:rFonts w:ascii="Times New Roman" w:hAnsi="Times New Roman" w:cs="Times New Roman"/>
        </w:rPr>
        <w:t>o</w:t>
      </w:r>
      <w:r w:rsidRPr="00616936">
        <w:rPr>
          <w:rFonts w:ascii="Times New Roman" w:hAnsi="Times New Roman" w:cs="Times New Roman"/>
        </w:rPr>
        <w:t xml:space="preserve"> de produtos e cadastro de consultoras </w:t>
      </w:r>
      <w:r w:rsidR="00545BEA">
        <w:rPr>
          <w:rFonts w:ascii="Times New Roman" w:hAnsi="Times New Roman" w:cs="Times New Roman"/>
        </w:rPr>
        <w:t>através dos</w:t>
      </w:r>
      <w:r w:rsidRPr="00616936">
        <w:rPr>
          <w:rFonts w:ascii="Times New Roman" w:hAnsi="Times New Roman" w:cs="Times New Roman"/>
        </w:rPr>
        <w:t xml:space="preserve"> recursos do próprio site da Mary </w:t>
      </w:r>
      <w:proofErr w:type="spellStart"/>
      <w:r w:rsidRPr="00616936">
        <w:rPr>
          <w:rFonts w:ascii="Times New Roman" w:hAnsi="Times New Roman" w:cs="Times New Roman"/>
        </w:rPr>
        <w:t>Kay</w:t>
      </w:r>
      <w:proofErr w:type="spellEnd"/>
      <w:r w:rsidR="00545BEA">
        <w:rPr>
          <w:rFonts w:ascii="Times New Roman" w:hAnsi="Times New Roman" w:cs="Times New Roman"/>
        </w:rPr>
        <w:t>, p</w:t>
      </w:r>
      <w:r w:rsidRPr="00616936">
        <w:rPr>
          <w:rFonts w:ascii="Times New Roman" w:hAnsi="Times New Roman" w:cs="Times New Roman"/>
        </w:rPr>
        <w:t>orém o site possui poucas funcionalidades</w:t>
      </w:r>
      <w:r w:rsidR="00545BEA">
        <w:rPr>
          <w:rFonts w:ascii="Times New Roman" w:hAnsi="Times New Roman" w:cs="Times New Roman"/>
        </w:rPr>
        <w:t xml:space="preserve"> impossibilitando</w:t>
      </w:r>
      <w:r w:rsidRPr="00616936">
        <w:rPr>
          <w:rFonts w:ascii="Times New Roman" w:hAnsi="Times New Roman" w:cs="Times New Roman"/>
        </w:rPr>
        <w:t xml:space="preserve"> um controle mais complexo de seu negócio. Tanto que, para determinados assuntos, ela utiliza ferramentas básicas como planilhas e agendas de seu computador. O sistema SCMK propõe suprir todas as necessidades desejadas por nossa cliente, através dele, será possível oferecer todos os recursos que não se encontram disponíveis no site oficial da Mary </w:t>
      </w:r>
      <w:proofErr w:type="spellStart"/>
      <w:r w:rsidRPr="00616936">
        <w:rPr>
          <w:rFonts w:ascii="Times New Roman" w:hAnsi="Times New Roman" w:cs="Times New Roman"/>
        </w:rPr>
        <w:t>Kay</w:t>
      </w:r>
      <w:proofErr w:type="spellEnd"/>
      <w:r w:rsidRPr="00616936">
        <w:rPr>
          <w:rFonts w:ascii="Times New Roman" w:hAnsi="Times New Roman" w:cs="Times New Roman"/>
        </w:rPr>
        <w:t>, como por exemplo: Cadastro de clientes, controle de estoque, monitoramento de consultoras, cadastro de produtos, status das consultoras, agendamento de sessões, promoções, divulgação de produtos, entre outros.</w:t>
      </w:r>
    </w:p>
    <w:p w14:paraId="26228EB6" w14:textId="16C99D88" w:rsidR="00FC22D2" w:rsidRDefault="00FC22D2" w:rsidP="00616936">
      <w:pPr>
        <w:rPr>
          <w:rFonts w:ascii="Times New Roman" w:hAnsi="Times New Roman" w:cs="Times New Roman"/>
        </w:rPr>
      </w:pPr>
    </w:p>
    <w:p w14:paraId="4FAD33D6" w14:textId="42AA72E2" w:rsidR="00FC22D2" w:rsidRDefault="00FC22D2" w:rsidP="00616936">
      <w:pPr>
        <w:rPr>
          <w:rFonts w:ascii="Times New Roman" w:hAnsi="Times New Roman" w:cs="Times New Roman"/>
        </w:rPr>
      </w:pPr>
    </w:p>
    <w:p w14:paraId="20060F49" w14:textId="23852C6D" w:rsidR="00FC22D2" w:rsidRDefault="00FC22D2" w:rsidP="00616936">
      <w:pPr>
        <w:rPr>
          <w:rFonts w:ascii="Times New Roman" w:hAnsi="Times New Roman" w:cs="Times New Roman"/>
        </w:rPr>
      </w:pPr>
    </w:p>
    <w:p w14:paraId="3F064252" w14:textId="77777777" w:rsidR="00FC22D2" w:rsidRDefault="00FC22D2" w:rsidP="00616936">
      <w:pPr>
        <w:keepNext/>
        <w:spacing w:before="240"/>
        <w:jc w:val="left"/>
        <w:rPr>
          <w:rFonts w:ascii="Times New Roman" w:hAnsi="Times New Roman" w:cs="Times New Roman"/>
          <w:b/>
        </w:rPr>
      </w:pPr>
    </w:p>
    <w:p w14:paraId="66E1FEC4" w14:textId="24922695" w:rsidR="00616936" w:rsidRDefault="00616936" w:rsidP="00FC22D2">
      <w:pPr>
        <w:keepNext/>
        <w:spacing w:before="240"/>
        <w:jc w:val="left"/>
        <w:rPr>
          <w:rFonts w:ascii="Times New Roman" w:hAnsi="Times New Roman" w:cs="Times New Roman"/>
          <w:b/>
        </w:rPr>
      </w:pPr>
      <w:r w:rsidRPr="00616936">
        <w:rPr>
          <w:rFonts w:ascii="Times New Roman" w:hAnsi="Times New Roman" w:cs="Times New Roman"/>
          <w:b/>
        </w:rPr>
        <w:t>3.3. Tecnologias Utilizadas</w:t>
      </w:r>
    </w:p>
    <w:p w14:paraId="15DEF7A0" w14:textId="77777777" w:rsidR="00FC22D2" w:rsidRPr="00FC22D2" w:rsidRDefault="00FC22D2" w:rsidP="00FC22D2">
      <w:pPr>
        <w:keepNext/>
        <w:spacing w:before="240"/>
        <w:jc w:val="left"/>
        <w:rPr>
          <w:rFonts w:ascii="Times New Roman" w:hAnsi="Times New Roman" w:cs="Times New Roman"/>
          <w:b/>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616936" w:rsidRPr="007B7F9A" w14:paraId="3064A7FF" w14:textId="77777777" w:rsidTr="000A1DC1">
        <w:tc>
          <w:tcPr>
            <w:tcW w:w="2835" w:type="dxa"/>
            <w:shd w:val="clear" w:color="auto" w:fill="auto"/>
            <w:tcMar>
              <w:top w:w="100" w:type="dxa"/>
              <w:left w:w="100" w:type="dxa"/>
              <w:bottom w:w="100" w:type="dxa"/>
              <w:right w:w="100" w:type="dxa"/>
            </w:tcMar>
          </w:tcPr>
          <w:p w14:paraId="06F7942D" w14:textId="77777777" w:rsidR="00616936" w:rsidRPr="007B7F9A" w:rsidRDefault="00616936" w:rsidP="000A1DC1">
            <w:pPr>
              <w:widowControl w:val="0"/>
              <w:spacing w:before="0"/>
              <w:jc w:val="center"/>
              <w:rPr>
                <w:rFonts w:ascii="Times New Roman" w:hAnsi="Times New Roman" w:cs="Times New Roman"/>
              </w:rPr>
            </w:pPr>
            <w:r w:rsidRPr="007B7F9A">
              <w:rPr>
                <w:rFonts w:ascii="Times New Roman" w:hAnsi="Times New Roman" w:cs="Times New Roman"/>
              </w:rPr>
              <w:t>Tecnologia</w:t>
            </w:r>
          </w:p>
        </w:tc>
        <w:tc>
          <w:tcPr>
            <w:tcW w:w="2835" w:type="dxa"/>
            <w:shd w:val="clear" w:color="auto" w:fill="auto"/>
            <w:tcMar>
              <w:top w:w="100" w:type="dxa"/>
              <w:left w:w="100" w:type="dxa"/>
              <w:bottom w:w="100" w:type="dxa"/>
              <w:right w:w="100" w:type="dxa"/>
            </w:tcMar>
          </w:tcPr>
          <w:p w14:paraId="62FC3632" w14:textId="77777777" w:rsidR="00616936" w:rsidRPr="007B7F9A" w:rsidRDefault="00616936" w:rsidP="000A1DC1">
            <w:pPr>
              <w:widowControl w:val="0"/>
              <w:spacing w:before="0"/>
              <w:jc w:val="center"/>
              <w:rPr>
                <w:rFonts w:ascii="Times New Roman" w:hAnsi="Times New Roman" w:cs="Times New Roman"/>
              </w:rPr>
            </w:pPr>
            <w:r w:rsidRPr="007B7F9A">
              <w:rPr>
                <w:rFonts w:ascii="Times New Roman" w:hAnsi="Times New Roman" w:cs="Times New Roman"/>
              </w:rPr>
              <w:t>Camada/Subsistema</w:t>
            </w:r>
          </w:p>
        </w:tc>
        <w:tc>
          <w:tcPr>
            <w:tcW w:w="2835" w:type="dxa"/>
            <w:shd w:val="clear" w:color="auto" w:fill="auto"/>
            <w:tcMar>
              <w:top w:w="100" w:type="dxa"/>
              <w:left w:w="100" w:type="dxa"/>
              <w:bottom w:w="100" w:type="dxa"/>
              <w:right w:w="100" w:type="dxa"/>
            </w:tcMar>
          </w:tcPr>
          <w:p w14:paraId="00B810AF" w14:textId="77777777" w:rsidR="00616936" w:rsidRPr="007B7F9A" w:rsidRDefault="00616936" w:rsidP="000A1DC1">
            <w:pPr>
              <w:widowControl w:val="0"/>
              <w:spacing w:before="0"/>
              <w:jc w:val="center"/>
              <w:rPr>
                <w:rFonts w:ascii="Times New Roman" w:hAnsi="Times New Roman" w:cs="Times New Roman"/>
              </w:rPr>
            </w:pPr>
            <w:r w:rsidRPr="007B7F9A">
              <w:rPr>
                <w:rFonts w:ascii="Times New Roman" w:hAnsi="Times New Roman" w:cs="Times New Roman"/>
              </w:rPr>
              <w:t>Justificativa</w:t>
            </w:r>
          </w:p>
        </w:tc>
      </w:tr>
      <w:tr w:rsidR="00616936" w:rsidRPr="007B7F9A" w14:paraId="636EF8F3" w14:textId="77777777" w:rsidTr="000A1DC1">
        <w:trPr>
          <w:trHeight w:val="1357"/>
        </w:trPr>
        <w:tc>
          <w:tcPr>
            <w:tcW w:w="2835" w:type="dxa"/>
            <w:shd w:val="clear" w:color="auto" w:fill="auto"/>
            <w:tcMar>
              <w:top w:w="100" w:type="dxa"/>
              <w:left w:w="100" w:type="dxa"/>
              <w:bottom w:w="100" w:type="dxa"/>
              <w:right w:w="100" w:type="dxa"/>
            </w:tcMar>
          </w:tcPr>
          <w:p w14:paraId="208DB1BD" w14:textId="77777777" w:rsidR="00616936" w:rsidRPr="007B7F9A" w:rsidRDefault="00616936" w:rsidP="000A1DC1">
            <w:pPr>
              <w:widowControl w:val="0"/>
              <w:spacing w:before="0"/>
              <w:jc w:val="left"/>
              <w:rPr>
                <w:rFonts w:ascii="Times New Roman" w:hAnsi="Times New Roman" w:cs="Times New Roman"/>
              </w:rPr>
            </w:pPr>
            <w:proofErr w:type="spellStart"/>
            <w:r w:rsidRPr="007B7F9A">
              <w:rPr>
                <w:rFonts w:ascii="Times New Roman" w:hAnsi="Times New Roman" w:cs="Times New Roman"/>
              </w:rPr>
              <w:t>Git</w:t>
            </w:r>
            <w:proofErr w:type="spellEnd"/>
          </w:p>
        </w:tc>
        <w:tc>
          <w:tcPr>
            <w:tcW w:w="2835" w:type="dxa"/>
            <w:shd w:val="clear" w:color="auto" w:fill="auto"/>
            <w:tcMar>
              <w:top w:w="100" w:type="dxa"/>
              <w:left w:w="100" w:type="dxa"/>
              <w:bottom w:w="100" w:type="dxa"/>
              <w:right w:w="100" w:type="dxa"/>
            </w:tcMar>
          </w:tcPr>
          <w:p w14:paraId="76E8654E"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Infraestrutura</w:t>
            </w:r>
          </w:p>
        </w:tc>
        <w:tc>
          <w:tcPr>
            <w:tcW w:w="2835" w:type="dxa"/>
            <w:shd w:val="clear" w:color="auto" w:fill="auto"/>
            <w:tcMar>
              <w:top w:w="100" w:type="dxa"/>
              <w:left w:w="100" w:type="dxa"/>
              <w:bottom w:w="100" w:type="dxa"/>
              <w:right w:w="100" w:type="dxa"/>
            </w:tcMar>
          </w:tcPr>
          <w:p w14:paraId="4C834806"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Versionamento de código distribuído entre todos os desenvolvedores.</w:t>
            </w:r>
            <w:r w:rsidRPr="007B7F9A">
              <w:rPr>
                <w:rFonts w:ascii="Times New Roman" w:hAnsi="Times New Roman" w:cs="Times New Roman"/>
              </w:rPr>
              <w:br/>
            </w:r>
            <w:r w:rsidRPr="007B7F9A">
              <w:rPr>
                <w:rFonts w:ascii="Times New Roman" w:hAnsi="Times New Roman" w:cs="Times New Roman"/>
              </w:rPr>
              <w:br/>
              <w:t>Necessário pelas ferramentas de hospedagem escolhidas.</w:t>
            </w:r>
          </w:p>
        </w:tc>
      </w:tr>
      <w:tr w:rsidR="00616936" w:rsidRPr="007B7F9A" w14:paraId="4257DF2C" w14:textId="77777777" w:rsidTr="000A1DC1">
        <w:tc>
          <w:tcPr>
            <w:tcW w:w="2835" w:type="dxa"/>
            <w:shd w:val="clear" w:color="auto" w:fill="auto"/>
            <w:tcMar>
              <w:top w:w="100" w:type="dxa"/>
              <w:left w:w="100" w:type="dxa"/>
              <w:bottom w:w="100" w:type="dxa"/>
              <w:right w:w="100" w:type="dxa"/>
            </w:tcMar>
          </w:tcPr>
          <w:p w14:paraId="33517C43"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PostgreSQL</w:t>
            </w:r>
          </w:p>
        </w:tc>
        <w:tc>
          <w:tcPr>
            <w:tcW w:w="2835" w:type="dxa"/>
            <w:shd w:val="clear" w:color="auto" w:fill="auto"/>
            <w:tcMar>
              <w:top w:w="100" w:type="dxa"/>
              <w:left w:w="100" w:type="dxa"/>
              <w:bottom w:w="100" w:type="dxa"/>
              <w:right w:w="100" w:type="dxa"/>
            </w:tcMar>
          </w:tcPr>
          <w:p w14:paraId="5818E517"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Servidor</w:t>
            </w:r>
          </w:p>
        </w:tc>
        <w:tc>
          <w:tcPr>
            <w:tcW w:w="2835" w:type="dxa"/>
            <w:shd w:val="clear" w:color="auto" w:fill="auto"/>
            <w:tcMar>
              <w:top w:w="100" w:type="dxa"/>
              <w:left w:w="100" w:type="dxa"/>
              <w:bottom w:w="100" w:type="dxa"/>
              <w:right w:w="100" w:type="dxa"/>
            </w:tcMar>
          </w:tcPr>
          <w:p w14:paraId="4E197986"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 xml:space="preserve">Utilizado pela facilidade de integração com o </w:t>
            </w:r>
            <w:proofErr w:type="spellStart"/>
            <w:r w:rsidRPr="007B7F9A">
              <w:rPr>
                <w:rFonts w:ascii="Times New Roman" w:hAnsi="Times New Roman" w:cs="Times New Roman"/>
              </w:rPr>
              <w:t>Heroku</w:t>
            </w:r>
            <w:proofErr w:type="spellEnd"/>
            <w:r w:rsidRPr="007B7F9A">
              <w:rPr>
                <w:rFonts w:ascii="Times New Roman" w:hAnsi="Times New Roman" w:cs="Times New Roman"/>
              </w:rPr>
              <w:t>.</w:t>
            </w:r>
          </w:p>
        </w:tc>
      </w:tr>
      <w:tr w:rsidR="00616936" w:rsidRPr="007B7F9A" w14:paraId="514EC5E1" w14:textId="77777777" w:rsidTr="000A1DC1">
        <w:tc>
          <w:tcPr>
            <w:tcW w:w="2835" w:type="dxa"/>
            <w:shd w:val="clear" w:color="auto" w:fill="auto"/>
            <w:tcMar>
              <w:top w:w="100" w:type="dxa"/>
              <w:left w:w="100" w:type="dxa"/>
              <w:bottom w:w="100" w:type="dxa"/>
              <w:right w:w="100" w:type="dxa"/>
            </w:tcMar>
          </w:tcPr>
          <w:p w14:paraId="40197E7D"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Python</w:t>
            </w:r>
          </w:p>
        </w:tc>
        <w:tc>
          <w:tcPr>
            <w:tcW w:w="2835" w:type="dxa"/>
            <w:shd w:val="clear" w:color="auto" w:fill="auto"/>
            <w:tcMar>
              <w:top w:w="100" w:type="dxa"/>
              <w:left w:w="100" w:type="dxa"/>
              <w:bottom w:w="100" w:type="dxa"/>
              <w:right w:w="100" w:type="dxa"/>
            </w:tcMar>
          </w:tcPr>
          <w:p w14:paraId="2D1663A5" w14:textId="77777777"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Linguagem de Programação</w:t>
            </w:r>
          </w:p>
        </w:tc>
        <w:tc>
          <w:tcPr>
            <w:tcW w:w="2835" w:type="dxa"/>
            <w:shd w:val="clear" w:color="auto" w:fill="auto"/>
            <w:tcMar>
              <w:top w:w="100" w:type="dxa"/>
              <w:left w:w="100" w:type="dxa"/>
              <w:bottom w:w="100" w:type="dxa"/>
              <w:right w:w="100" w:type="dxa"/>
            </w:tcMar>
          </w:tcPr>
          <w:p w14:paraId="4EF96970" w14:textId="7C027CEE" w:rsidR="00616936" w:rsidRPr="007B7F9A" w:rsidRDefault="00616936" w:rsidP="000A1DC1">
            <w:pPr>
              <w:widowControl w:val="0"/>
              <w:spacing w:before="0"/>
              <w:jc w:val="left"/>
              <w:rPr>
                <w:rFonts w:ascii="Times New Roman" w:hAnsi="Times New Roman" w:cs="Times New Roman"/>
              </w:rPr>
            </w:pPr>
            <w:r w:rsidRPr="007B7F9A">
              <w:rPr>
                <w:rFonts w:ascii="Times New Roman" w:hAnsi="Times New Roman" w:cs="Times New Roman"/>
              </w:rPr>
              <w:t xml:space="preserve">Escolhido pela facilidade da equipe em desenvolver </w:t>
            </w:r>
            <w:r w:rsidR="00FC22D2">
              <w:rPr>
                <w:rFonts w:ascii="Times New Roman" w:hAnsi="Times New Roman" w:cs="Times New Roman"/>
              </w:rPr>
              <w:t>n</w:t>
            </w:r>
            <w:r w:rsidRPr="007B7F9A">
              <w:rPr>
                <w:rFonts w:ascii="Times New Roman" w:hAnsi="Times New Roman" w:cs="Times New Roman"/>
              </w:rPr>
              <w:t>esta linguagem</w:t>
            </w:r>
            <w:r w:rsidR="00FC22D2">
              <w:rPr>
                <w:rFonts w:ascii="Times New Roman" w:hAnsi="Times New Roman" w:cs="Times New Roman"/>
              </w:rPr>
              <w:t>.</w:t>
            </w:r>
          </w:p>
        </w:tc>
      </w:tr>
      <w:tr w:rsidR="00616936" w:rsidRPr="007B7F9A" w14:paraId="7E7A02CB" w14:textId="77777777" w:rsidTr="000A1D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15"/>
        </w:trPr>
        <w:tc>
          <w:tcPr>
            <w:tcW w:w="2835" w:type="dxa"/>
          </w:tcPr>
          <w:p w14:paraId="560A1A8F"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proofErr w:type="spellStart"/>
            <w:r w:rsidRPr="007B7F9A">
              <w:rPr>
                <w:rFonts w:ascii="Times New Roman" w:hAnsi="Times New Roman" w:cs="Times New Roman"/>
              </w:rPr>
              <w:t>Django</w:t>
            </w:r>
            <w:proofErr w:type="spellEnd"/>
          </w:p>
        </w:tc>
        <w:tc>
          <w:tcPr>
            <w:tcW w:w="2835" w:type="dxa"/>
            <w:shd w:val="clear" w:color="auto" w:fill="auto"/>
          </w:tcPr>
          <w:p w14:paraId="5CA9C746"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tabs>
                <w:tab w:val="clear" w:pos="720"/>
              </w:tabs>
              <w:spacing w:before="0" w:after="200" w:line="276" w:lineRule="auto"/>
              <w:jc w:val="left"/>
              <w:rPr>
                <w:rFonts w:ascii="Times New Roman" w:hAnsi="Times New Roman" w:cs="Times New Roman"/>
              </w:rPr>
            </w:pPr>
            <w:r w:rsidRPr="007B7F9A">
              <w:rPr>
                <w:rFonts w:ascii="Times New Roman" w:hAnsi="Times New Roman" w:cs="Times New Roman"/>
              </w:rPr>
              <w:t>Servidor</w:t>
            </w:r>
          </w:p>
        </w:tc>
        <w:tc>
          <w:tcPr>
            <w:tcW w:w="2835" w:type="dxa"/>
            <w:shd w:val="clear" w:color="auto" w:fill="auto"/>
          </w:tcPr>
          <w:p w14:paraId="784EB4C6"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tabs>
                <w:tab w:val="clear" w:pos="720"/>
              </w:tabs>
              <w:spacing w:before="0" w:after="200" w:line="276" w:lineRule="auto"/>
              <w:jc w:val="left"/>
              <w:rPr>
                <w:rFonts w:ascii="Times New Roman" w:hAnsi="Times New Roman" w:cs="Times New Roman"/>
              </w:rPr>
            </w:pPr>
            <w:r w:rsidRPr="007B7F9A">
              <w:rPr>
                <w:rFonts w:ascii="Times New Roman" w:hAnsi="Times New Roman" w:cs="Times New Roman"/>
              </w:rPr>
              <w:t xml:space="preserve">Principal framework web de </w:t>
            </w:r>
            <w:proofErr w:type="spellStart"/>
            <w:r w:rsidRPr="007B7F9A">
              <w:rPr>
                <w:rFonts w:ascii="Times New Roman" w:hAnsi="Times New Roman" w:cs="Times New Roman"/>
              </w:rPr>
              <w:t>python</w:t>
            </w:r>
            <w:proofErr w:type="spellEnd"/>
            <w:r w:rsidRPr="007B7F9A">
              <w:rPr>
                <w:rFonts w:ascii="Times New Roman" w:hAnsi="Times New Roman" w:cs="Times New Roman"/>
              </w:rPr>
              <w:t>, de fácil desenvolvimento.</w:t>
            </w:r>
          </w:p>
        </w:tc>
      </w:tr>
      <w:tr w:rsidR="00616936" w:rsidRPr="007B7F9A" w14:paraId="197622DF" w14:textId="77777777" w:rsidTr="000A1D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05"/>
        </w:trPr>
        <w:tc>
          <w:tcPr>
            <w:tcW w:w="2835" w:type="dxa"/>
          </w:tcPr>
          <w:p w14:paraId="29CA111F"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proofErr w:type="spellStart"/>
            <w:r w:rsidRPr="007B7F9A">
              <w:rPr>
                <w:rFonts w:ascii="Times New Roman" w:hAnsi="Times New Roman" w:cs="Times New Roman"/>
              </w:rPr>
              <w:t>Heroku</w:t>
            </w:r>
            <w:proofErr w:type="spellEnd"/>
          </w:p>
        </w:tc>
        <w:tc>
          <w:tcPr>
            <w:tcW w:w="2835" w:type="dxa"/>
            <w:shd w:val="clear" w:color="auto" w:fill="auto"/>
          </w:tcPr>
          <w:p w14:paraId="47FF90FA"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tabs>
                <w:tab w:val="clear" w:pos="720"/>
              </w:tabs>
              <w:spacing w:before="0" w:after="200" w:line="276" w:lineRule="auto"/>
              <w:jc w:val="left"/>
              <w:rPr>
                <w:rFonts w:ascii="Times New Roman" w:hAnsi="Times New Roman" w:cs="Times New Roman"/>
              </w:rPr>
            </w:pPr>
            <w:r w:rsidRPr="007B7F9A">
              <w:rPr>
                <w:rFonts w:ascii="Times New Roman" w:hAnsi="Times New Roman" w:cs="Times New Roman"/>
              </w:rPr>
              <w:t>Servidor</w:t>
            </w:r>
          </w:p>
        </w:tc>
        <w:tc>
          <w:tcPr>
            <w:tcW w:w="2835" w:type="dxa"/>
            <w:shd w:val="clear" w:color="auto" w:fill="auto"/>
          </w:tcPr>
          <w:p w14:paraId="3269A1EF" w14:textId="067FBBB0"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tabs>
                <w:tab w:val="clear" w:pos="720"/>
              </w:tabs>
              <w:spacing w:before="0" w:after="200" w:line="276" w:lineRule="auto"/>
              <w:jc w:val="left"/>
              <w:rPr>
                <w:rFonts w:ascii="Times New Roman" w:hAnsi="Times New Roman" w:cs="Times New Roman"/>
              </w:rPr>
            </w:pPr>
            <w:r w:rsidRPr="007B7F9A">
              <w:rPr>
                <w:rFonts w:ascii="Times New Roman" w:hAnsi="Times New Roman" w:cs="Times New Roman"/>
              </w:rPr>
              <w:t xml:space="preserve">Ferramenta gratuita e facilidade de </w:t>
            </w:r>
            <w:proofErr w:type="spellStart"/>
            <w:r w:rsidRPr="007B7F9A">
              <w:rPr>
                <w:rFonts w:ascii="Times New Roman" w:hAnsi="Times New Roman" w:cs="Times New Roman"/>
              </w:rPr>
              <w:t>deploy</w:t>
            </w:r>
            <w:proofErr w:type="spellEnd"/>
            <w:r w:rsidRPr="007B7F9A">
              <w:rPr>
                <w:rFonts w:ascii="Times New Roman" w:hAnsi="Times New Roman" w:cs="Times New Roman"/>
              </w:rPr>
              <w:t xml:space="preserve"> e configuração</w:t>
            </w:r>
            <w:r w:rsidR="00FC22D2">
              <w:rPr>
                <w:rFonts w:ascii="Times New Roman" w:hAnsi="Times New Roman" w:cs="Times New Roman"/>
              </w:rPr>
              <w:t>.</w:t>
            </w:r>
          </w:p>
        </w:tc>
      </w:tr>
      <w:tr w:rsidR="00616936" w:rsidRPr="007B7F9A" w14:paraId="05CA3EE0" w14:textId="77777777" w:rsidTr="000A1D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75"/>
        </w:trPr>
        <w:tc>
          <w:tcPr>
            <w:tcW w:w="2835" w:type="dxa"/>
          </w:tcPr>
          <w:p w14:paraId="64247EB4"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proofErr w:type="spellStart"/>
            <w:r w:rsidRPr="007B7F9A">
              <w:rPr>
                <w:rFonts w:ascii="Times New Roman" w:hAnsi="Times New Roman" w:cs="Times New Roman"/>
              </w:rPr>
              <w:t>Javascript</w:t>
            </w:r>
            <w:proofErr w:type="spellEnd"/>
          </w:p>
        </w:tc>
        <w:tc>
          <w:tcPr>
            <w:tcW w:w="2835" w:type="dxa"/>
            <w:shd w:val="clear" w:color="auto" w:fill="auto"/>
          </w:tcPr>
          <w:p w14:paraId="671DBA59" w14:textId="77777777"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tabs>
                <w:tab w:val="clear" w:pos="720"/>
              </w:tabs>
              <w:spacing w:before="0" w:after="200" w:line="276" w:lineRule="auto"/>
              <w:jc w:val="left"/>
              <w:rPr>
                <w:rFonts w:ascii="Times New Roman" w:hAnsi="Times New Roman" w:cs="Times New Roman"/>
              </w:rPr>
            </w:pPr>
            <w:r w:rsidRPr="007B7F9A">
              <w:rPr>
                <w:rFonts w:ascii="Times New Roman" w:hAnsi="Times New Roman" w:cs="Times New Roman"/>
              </w:rPr>
              <w:t>Linguagem de Programação</w:t>
            </w:r>
          </w:p>
        </w:tc>
        <w:tc>
          <w:tcPr>
            <w:tcW w:w="2835" w:type="dxa"/>
            <w:shd w:val="clear" w:color="auto" w:fill="auto"/>
          </w:tcPr>
          <w:p w14:paraId="7A82C4F1" w14:textId="6D5000EA" w:rsidR="00616936" w:rsidRPr="007B7F9A" w:rsidRDefault="00616936" w:rsidP="000A1DC1">
            <w:pPr>
              <w:pBdr>
                <w:top w:val="none" w:sz="0" w:space="0" w:color="auto"/>
                <w:left w:val="none" w:sz="0" w:space="0" w:color="auto"/>
                <w:bottom w:val="none" w:sz="0" w:space="0" w:color="auto"/>
                <w:right w:val="none" w:sz="0" w:space="0" w:color="auto"/>
                <w:between w:val="none" w:sz="0" w:space="0" w:color="auto"/>
              </w:pBdr>
              <w:tabs>
                <w:tab w:val="clear" w:pos="720"/>
              </w:tabs>
              <w:spacing w:before="0" w:after="200" w:line="276" w:lineRule="auto"/>
              <w:jc w:val="left"/>
              <w:rPr>
                <w:rFonts w:ascii="Times New Roman" w:hAnsi="Times New Roman" w:cs="Times New Roman"/>
              </w:rPr>
            </w:pPr>
            <w:r w:rsidRPr="007B7F9A">
              <w:rPr>
                <w:rFonts w:ascii="Times New Roman" w:hAnsi="Times New Roman" w:cs="Times New Roman"/>
              </w:rPr>
              <w:t>Mais interatividade no front-end</w:t>
            </w:r>
            <w:r w:rsidR="00FC22D2">
              <w:rPr>
                <w:rFonts w:ascii="Times New Roman" w:hAnsi="Times New Roman" w:cs="Times New Roman"/>
              </w:rPr>
              <w:t>.</w:t>
            </w:r>
            <w:bookmarkStart w:id="213" w:name="_GoBack"/>
            <w:bookmarkEnd w:id="213"/>
          </w:p>
        </w:tc>
      </w:tr>
    </w:tbl>
    <w:p w14:paraId="3ADACB73" w14:textId="77777777" w:rsidR="00616936" w:rsidRPr="00616936" w:rsidRDefault="00616936" w:rsidP="00616936">
      <w:pPr>
        <w:rPr>
          <w:rFonts w:ascii="Times New Roman" w:hAnsi="Times New Roman" w:cs="Times New Roman"/>
        </w:rPr>
      </w:pPr>
    </w:p>
    <w:p w14:paraId="08C95350" w14:textId="034AEFC2" w:rsidR="003B5BAF" w:rsidRPr="003B5BAF" w:rsidRDefault="003B5BAF" w:rsidP="00616936">
      <w:pPr>
        <w:spacing w:before="0"/>
        <w:rPr>
          <w:rFonts w:ascii="Times New Roman" w:hAnsi="Times New Roman" w:cs="Times New Roman"/>
        </w:rPr>
      </w:pPr>
    </w:p>
    <w:sectPr w:rsidR="003B5BAF" w:rsidRPr="003B5BAF">
      <w:type w:val="continuous"/>
      <w:pgSz w:w="11907" w:h="16840"/>
      <w:pgMar w:top="1985" w:right="1701" w:bottom="1418" w:left="1701" w:header="964"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5" w:author="Vanderson Gomes Bossi" w:date="2018-04-02T18:14:00Z" w:initials="VGB">
    <w:p w14:paraId="2B8A62B6" w14:textId="77777777" w:rsidR="0014144C" w:rsidRPr="00340BDD" w:rsidRDefault="0014144C">
      <w:pPr>
        <w:pStyle w:val="Textodecomentrio"/>
      </w:pPr>
      <w:r>
        <w:rPr>
          <w:rStyle w:val="Refdecomentrio"/>
        </w:rPr>
        <w:annotationRef/>
      </w:r>
      <w:r w:rsidRPr="00340BDD">
        <w:t>O resumo deverá ser reescrito falta descrever o problema em questão e a solução proposta pelo projeto.</w:t>
      </w:r>
    </w:p>
  </w:comment>
  <w:comment w:id="146" w:author="Vanderson Gomes Bossi" w:date="2018-04-02T18:17:00Z" w:initials="VGB">
    <w:p w14:paraId="76F9A306" w14:textId="77777777" w:rsidR="0014144C" w:rsidRPr="00340BDD" w:rsidRDefault="0014144C">
      <w:pPr>
        <w:pStyle w:val="Textodecomentrio"/>
      </w:pPr>
      <w:r>
        <w:rPr>
          <w:rStyle w:val="Refdecomentrio"/>
        </w:rPr>
        <w:annotationRef/>
      </w:r>
      <w:r w:rsidRPr="00340BDD">
        <w:t>O texto ficou um pouco confuso. Verificar as concordâncias verbais e nominais.</w:t>
      </w:r>
    </w:p>
  </w:comment>
  <w:comment w:id="147" w:author="Gustavo Maia" w:date="2018-05-06T20:44:00Z" w:initials="GM">
    <w:p w14:paraId="29FBD4AD" w14:textId="03667DAB" w:rsidR="002A06EA" w:rsidRPr="00880FCD" w:rsidRDefault="002A06EA">
      <w:pPr>
        <w:pStyle w:val="Textodecomentrio"/>
      </w:pPr>
      <w:r>
        <w:rPr>
          <w:rStyle w:val="Refdecomentrio"/>
        </w:rPr>
        <w:annotationRef/>
      </w:r>
      <w:r w:rsidR="00875CA9" w:rsidRPr="00880FCD">
        <w:t>Tentem não usar primeira forma do plural. Seja na forma do Nossa, ou nos termos fazemos, temos...</w:t>
      </w:r>
    </w:p>
    <w:p w14:paraId="0DEFA932" w14:textId="77777777" w:rsidR="002A06EA" w:rsidRPr="00880FCD" w:rsidRDefault="00875CA9">
      <w:pPr>
        <w:pStyle w:val="Textodecomentrio"/>
      </w:pPr>
      <w:r w:rsidRPr="00880FCD">
        <w:t>Prefira o infinitivo: O cliente é, o projeto tem, ou tem-se, fez-se...</w:t>
      </w:r>
    </w:p>
  </w:comment>
  <w:comment w:id="153" w:author="Gustavo Maia" w:date="2018-05-06T20:50:00Z" w:initials="GM">
    <w:p w14:paraId="0C1C7F52" w14:textId="3C4D25CF" w:rsidR="002A06EA" w:rsidRPr="00880FCD" w:rsidRDefault="002A06EA">
      <w:pPr>
        <w:pStyle w:val="Textodecomentrio"/>
      </w:pPr>
      <w:r>
        <w:rPr>
          <w:rStyle w:val="Refdecomentrio"/>
        </w:rPr>
        <w:annotationRef/>
      </w:r>
      <w:r w:rsidR="00875CA9" w:rsidRPr="00880FCD">
        <w:t>Será entregue...</w:t>
      </w:r>
    </w:p>
  </w:comment>
  <w:comment w:id="154" w:author="Gustavo Maia" w:date="2018-05-06T20:51:00Z" w:initials="GM">
    <w:p w14:paraId="724744C0" w14:textId="33257C0D" w:rsidR="002A06EA" w:rsidRPr="00880FCD" w:rsidRDefault="00875CA9">
      <w:pPr>
        <w:pStyle w:val="Textodecomentrio"/>
      </w:pPr>
      <w:r w:rsidRPr="00880FCD">
        <w:t>"</w:t>
      </w:r>
      <w:r w:rsidR="002A06EA">
        <w:rPr>
          <w:rStyle w:val="Refdecomentrio"/>
        </w:rPr>
        <w:annotationRef/>
      </w:r>
      <w:r w:rsidRPr="00880FCD">
        <w:t xml:space="preserve">às </w:t>
      </w:r>
      <w:proofErr w:type="gramStart"/>
      <w:r w:rsidRPr="00880FCD">
        <w:t>"  ?</w:t>
      </w:r>
      <w:proofErr w:type="gramEnd"/>
    </w:p>
  </w:comment>
  <w:comment w:id="155" w:author="Gustavo Maia" w:date="2018-05-06T20:52:00Z" w:initials="GM">
    <w:p w14:paraId="0A43D29D" w14:textId="1DA73173" w:rsidR="002A06EA" w:rsidRPr="00880FCD" w:rsidRDefault="002A06EA">
      <w:pPr>
        <w:pStyle w:val="Textodecomentrio"/>
      </w:pPr>
      <w:r>
        <w:rPr>
          <w:rStyle w:val="Refdecomentrio"/>
        </w:rPr>
        <w:annotationRef/>
      </w:r>
      <w:r w:rsidR="00875CA9" w:rsidRPr="00880FCD">
        <w:t>Cuidado com este termo.</w:t>
      </w:r>
    </w:p>
    <w:p w14:paraId="3220BA3B" w14:textId="3C8CB874" w:rsidR="002A06EA" w:rsidRPr="00880FCD" w:rsidRDefault="00875CA9">
      <w:pPr>
        <w:pStyle w:val="Textodecomentrio"/>
      </w:pPr>
      <w:r w:rsidRPr="00880FCD">
        <w:t>Informatizar = introduzir computação em um trabalho manual.</w:t>
      </w:r>
    </w:p>
    <w:p w14:paraId="7D8D1699" w14:textId="77777777" w:rsidR="002A06EA" w:rsidRPr="00880FCD" w:rsidRDefault="00875CA9">
      <w:pPr>
        <w:pStyle w:val="Textodecomentrio"/>
      </w:pPr>
      <w:r w:rsidRPr="00880FCD">
        <w:t xml:space="preserve">Automatizar = tornar automático, com reduzida </w:t>
      </w:r>
      <w:proofErr w:type="gramStart"/>
      <w:r w:rsidRPr="00880FCD">
        <w:t>( ou</w:t>
      </w:r>
      <w:proofErr w:type="gramEnd"/>
      <w:r w:rsidRPr="00880FCD">
        <w:t xml:space="preserve"> nenhuma ) intervenção humana.</w:t>
      </w:r>
    </w:p>
  </w:comment>
  <w:comment w:id="164" w:author="Gustavo Maia" w:date="2018-05-06T20:55:00Z" w:initials="GM">
    <w:p w14:paraId="52794D68" w14:textId="096ACA44" w:rsidR="00397A5E" w:rsidRPr="00880FCD" w:rsidRDefault="00397A5E">
      <w:pPr>
        <w:pStyle w:val="Textodecomentrio"/>
      </w:pPr>
      <w:r>
        <w:rPr>
          <w:rStyle w:val="Refdecomentrio"/>
        </w:rPr>
        <w:annotationRef/>
      </w:r>
      <w:r w:rsidR="00875CA9" w:rsidRPr="00880FCD">
        <w:t>esta parte ficou confusa....</w:t>
      </w:r>
    </w:p>
  </w:comment>
  <w:comment w:id="165" w:author="Gustavo Maia" w:date="2018-05-06T20:54:00Z" w:initials="GM">
    <w:p w14:paraId="40A9053C" w14:textId="2F3AA471" w:rsidR="00397A5E" w:rsidRPr="00880FCD" w:rsidRDefault="00875CA9">
      <w:pPr>
        <w:pStyle w:val="Textodecomentrio"/>
      </w:pPr>
      <w:proofErr w:type="gramStart"/>
      <w:r w:rsidRPr="00880FCD">
        <w:t>acrescentar  "</w:t>
      </w:r>
      <w:proofErr w:type="gramEnd"/>
      <w:r w:rsidR="00397A5E">
        <w:rPr>
          <w:rStyle w:val="Refdecomentrio"/>
        </w:rPr>
        <w:annotationRef/>
      </w:r>
      <w:r w:rsidRPr="00880FCD">
        <w:t>, como: "</w:t>
      </w:r>
    </w:p>
  </w:comment>
  <w:comment w:id="166" w:author="Gustavo Maia" w:date="2018-05-06T20:56:00Z" w:initials="GM">
    <w:p w14:paraId="4D708F5D" w14:textId="7238B01C" w:rsidR="00397A5E" w:rsidRPr="00880FCD" w:rsidRDefault="00397A5E">
      <w:pPr>
        <w:pStyle w:val="Textodecomentrio"/>
      </w:pPr>
      <w:r>
        <w:rPr>
          <w:rStyle w:val="Refdecomentrio"/>
        </w:rPr>
        <w:annotationRef/>
      </w:r>
      <w:r w:rsidR="00875CA9" w:rsidRPr="00880FCD">
        <w:t xml:space="preserve">Agendamento e acompanhamento de </w:t>
      </w:r>
      <w:proofErr w:type="gramStart"/>
      <w:r w:rsidR="00875CA9" w:rsidRPr="00880FCD">
        <w:t>que ?</w:t>
      </w:r>
      <w:proofErr w:type="gramEnd"/>
      <w:r w:rsidR="00875CA9" w:rsidRPr="00880FCD">
        <w:t xml:space="preserve"> visitas ? demonstrações ?</w:t>
      </w:r>
    </w:p>
  </w:comment>
  <w:comment w:id="167" w:author="Gustavo Maia" w:date="2018-05-06T20:56:00Z" w:initials="GM">
    <w:p w14:paraId="4C3894EE" w14:textId="78A64703" w:rsidR="00397A5E" w:rsidRPr="00880FCD" w:rsidRDefault="00397A5E">
      <w:pPr>
        <w:pStyle w:val="Textodecomentrio"/>
      </w:pPr>
      <w:r>
        <w:rPr>
          <w:rStyle w:val="Refdecomentrio"/>
        </w:rPr>
        <w:annotationRef/>
      </w:r>
      <w:r w:rsidR="00875CA9" w:rsidRPr="00880FCD">
        <w:t>controle de inventário. fica melhor.</w:t>
      </w:r>
    </w:p>
  </w:comment>
  <w:comment w:id="168" w:author="Gustavo Maia" w:date="2018-05-06T20:57:00Z" w:initials="GM">
    <w:p w14:paraId="3BCCB5DF" w14:textId="376A063A" w:rsidR="00397A5E" w:rsidRPr="00880FCD" w:rsidRDefault="00397A5E">
      <w:pPr>
        <w:pStyle w:val="Textodecomentrio"/>
      </w:pPr>
      <w:r>
        <w:rPr>
          <w:rStyle w:val="Refdecomentrio"/>
        </w:rPr>
        <w:annotationRef/>
      </w:r>
      <w:r w:rsidR="00875CA9" w:rsidRPr="00880FCD">
        <w:t>entre consultoras....</w:t>
      </w:r>
    </w:p>
  </w:comment>
  <w:comment w:id="205" w:author="Vanderson Gomes Bossi" w:date="2018-04-02T18:19:00Z" w:initials="VGB">
    <w:p w14:paraId="61F0253F" w14:textId="77777777" w:rsidR="0014144C" w:rsidRPr="00340BDD" w:rsidRDefault="0014144C">
      <w:pPr>
        <w:pStyle w:val="Textodecomentrio"/>
      </w:pPr>
      <w:r>
        <w:rPr>
          <w:rStyle w:val="Refdecomentrio"/>
        </w:rPr>
        <w:annotationRef/>
      </w:r>
      <w:r w:rsidRPr="00340BDD">
        <w:t xml:space="preserve">Falta a identificação da figura conforme o </w:t>
      </w:r>
      <w:proofErr w:type="spellStart"/>
      <w:r w:rsidRPr="00340BDD">
        <w:t>Template</w:t>
      </w:r>
      <w:proofErr w:type="spellEnd"/>
      <w:r w:rsidRPr="00340BDD">
        <w:t xml:space="preserve"> e, todas as figuras devem ser citadas/comentadas no texto.</w:t>
      </w:r>
    </w:p>
  </w:comment>
  <w:comment w:id="206" w:author="Vanderson Gomes Bossi" w:date="2018-04-02T18:20:00Z" w:initials="VGB">
    <w:p w14:paraId="54D1DCB1" w14:textId="77777777" w:rsidR="0014144C" w:rsidRPr="0014144C" w:rsidRDefault="0014144C">
      <w:pPr>
        <w:pStyle w:val="Textodecomentrio"/>
      </w:pPr>
      <w:r>
        <w:rPr>
          <w:rStyle w:val="Refdecomentrio"/>
        </w:rPr>
        <w:annotationRef/>
      </w:r>
      <w:r w:rsidRPr="00340BDD">
        <w:t xml:space="preserve">Nos objetivos não deve ser citado os módulos do Sistema que será construído e sim, as ações que serão executadas no projeto que resolverão os problemas citados no item anterior. Não </w:t>
      </w:r>
      <w:proofErr w:type="gramStart"/>
      <w:r w:rsidRPr="00340BDD">
        <w:t>esqueçam  os</w:t>
      </w:r>
      <w:proofErr w:type="gramEnd"/>
      <w:r w:rsidRPr="00340BDD">
        <w:t xml:space="preserve"> objetivos devem ser divididos em objetivos gerais e objetivos específicos.</w:t>
      </w:r>
    </w:p>
  </w:comment>
  <w:comment w:id="203" w:author="Gustavo Maia" w:date="2018-05-06T20:59:00Z" w:initials="GM">
    <w:p w14:paraId="61B7F76D" w14:textId="699BEC75" w:rsidR="00397A5E" w:rsidRPr="00880FCD" w:rsidRDefault="00397A5E">
      <w:pPr>
        <w:pStyle w:val="Textodecomentrio"/>
      </w:pPr>
      <w:r>
        <w:rPr>
          <w:rStyle w:val="Refdecomentrio"/>
        </w:rPr>
        <w:annotationRef/>
      </w:r>
      <w:r w:rsidR="00875CA9" w:rsidRPr="00880FCD">
        <w:t xml:space="preserve">Que tal dividir este capítulo em duas partes, no 1.2 Objetivo, você descreve e </w:t>
      </w:r>
      <w:proofErr w:type="spellStart"/>
      <w:r w:rsidR="00875CA9" w:rsidRPr="00880FCD">
        <w:t>esplica</w:t>
      </w:r>
      <w:proofErr w:type="spellEnd"/>
      <w:r w:rsidR="00875CA9" w:rsidRPr="00880FCD">
        <w:t xml:space="preserve"> suas entregas, ou melhor, o produto final de forma mais genérico, na segunda parte </w:t>
      </w:r>
      <w:proofErr w:type="gramStart"/>
      <w:r w:rsidR="00875CA9" w:rsidRPr="00880FCD">
        <w:t>( 1.2.1</w:t>
      </w:r>
      <w:proofErr w:type="gramEnd"/>
      <w:r w:rsidR="00875CA9" w:rsidRPr="00880FCD">
        <w:t xml:space="preserve"> Objetivos específicos ), você detalhe estas entregas ( talvez retire as redundantes, normalmente não listamos </w:t>
      </w:r>
      <w:proofErr w:type="spellStart"/>
      <w:r w:rsidR="00875CA9" w:rsidRPr="00880FCD">
        <w:t>CRUDs</w:t>
      </w:r>
      <w:proofErr w:type="spellEnd"/>
      <w:r w:rsidR="00875CA9" w:rsidRPr="00880FCD">
        <w:t xml:space="preserve"> e coisas implícitas. </w:t>
      </w:r>
    </w:p>
  </w:comment>
  <w:comment w:id="207" w:author="Gustavo Maia" w:date="2018-05-06T21:01:00Z" w:initials="GM">
    <w:p w14:paraId="135C6949" w14:textId="77777777" w:rsidR="00397A5E" w:rsidRPr="00880FCD" w:rsidRDefault="00397A5E">
      <w:pPr>
        <w:pStyle w:val="Textodecomentrio"/>
      </w:pPr>
      <w:r>
        <w:rPr>
          <w:rStyle w:val="Refdecomentrio"/>
        </w:rPr>
        <w:annotationRef/>
      </w:r>
      <w:r w:rsidR="00875CA9" w:rsidRPr="00880FCD">
        <w:t xml:space="preserve">Boa informação, mas, qual a </w:t>
      </w:r>
      <w:proofErr w:type="gramStart"/>
      <w:r w:rsidR="00875CA9" w:rsidRPr="00880FCD">
        <w:t>fonte ?</w:t>
      </w:r>
      <w:proofErr w:type="gramEnd"/>
      <w:r w:rsidR="00875CA9" w:rsidRPr="00880FCD">
        <w:t xml:space="preserve"> de onde vocês puxaram, leram, encontraram isso ?</w:t>
      </w:r>
    </w:p>
    <w:p w14:paraId="4BFFF8FE" w14:textId="5860C46D" w:rsidR="00397A5E" w:rsidRPr="00880FCD" w:rsidRDefault="00875CA9">
      <w:pPr>
        <w:pStyle w:val="Textodecomentrio"/>
      </w:pPr>
      <w:r w:rsidRPr="00880FCD">
        <w:t>Referências são importantes para dar credibilidade ao trabalho. Ao citá-las, faça no formato ABNT corretamente.</w:t>
      </w:r>
    </w:p>
  </w:comment>
  <w:comment w:id="208" w:author="Gustavo Maia" w:date="2018-05-06T21:01:00Z" w:initials="GM">
    <w:p w14:paraId="3BA5FB54" w14:textId="69A79084" w:rsidR="00397A5E" w:rsidRPr="00880FCD" w:rsidRDefault="00397A5E">
      <w:pPr>
        <w:pStyle w:val="Textodecomentrio"/>
      </w:pPr>
      <w:r>
        <w:rPr>
          <w:rStyle w:val="Refdecomentrio"/>
        </w:rPr>
        <w:annotationRef/>
      </w:r>
      <w:r w:rsidR="00875CA9" w:rsidRPr="00880FCD">
        <w:t>pode-se</w:t>
      </w:r>
    </w:p>
  </w:comment>
  <w:comment w:id="209" w:author="Gustavo Maia" w:date="2018-05-06T21:02:00Z" w:initials="GM">
    <w:p w14:paraId="733C4310" w14:textId="69E5A88F" w:rsidR="00397A5E" w:rsidRPr="00880FCD" w:rsidRDefault="00397A5E">
      <w:pPr>
        <w:pStyle w:val="Textodecomentrio"/>
      </w:pPr>
      <w:r>
        <w:rPr>
          <w:rStyle w:val="Refdecomentrio"/>
        </w:rPr>
        <w:annotationRef/>
      </w:r>
      <w:r w:rsidR="00875CA9" w:rsidRPr="00880FCD">
        <w:t>Foi trabalhado, ou trabalhou-se</w:t>
      </w:r>
    </w:p>
  </w:comment>
  <w:comment w:id="210" w:author="Gustavo Maia" w:date="2018-05-06T21:02:00Z" w:initials="GM">
    <w:p w14:paraId="21D2125A" w14:textId="1316C1E4" w:rsidR="00397A5E" w:rsidRPr="00880FCD" w:rsidRDefault="00397A5E">
      <w:pPr>
        <w:pStyle w:val="Textodecomentrio"/>
      </w:pPr>
      <w:r>
        <w:rPr>
          <w:rStyle w:val="Refdecomentrio"/>
        </w:rPr>
        <w:annotationRef/>
      </w:r>
      <w:r w:rsidR="00875CA9" w:rsidRPr="00880FCD">
        <w:t>busca-se ou procura-se</w:t>
      </w:r>
    </w:p>
  </w:comment>
  <w:comment w:id="211" w:author="Gustavo Maia" w:date="2018-05-06T21:02:00Z" w:initials="GM">
    <w:p w14:paraId="145B0548" w14:textId="02E65DEC" w:rsidR="00397A5E" w:rsidRPr="00880FCD" w:rsidRDefault="00397A5E">
      <w:pPr>
        <w:pStyle w:val="Textodecomentrio"/>
      </w:pPr>
      <w:r>
        <w:rPr>
          <w:rStyle w:val="Refdecomentrio"/>
        </w:rPr>
        <w:annotationRef/>
      </w:r>
      <w:r w:rsidR="00875CA9" w:rsidRPr="00880FCD">
        <w:t>"às</w:t>
      </w:r>
      <w:proofErr w:type="gramStart"/>
      <w:r w:rsidR="00875CA9" w:rsidRPr="00880FCD">
        <w:t>" ?</w:t>
      </w:r>
      <w:proofErr w:type="gramEnd"/>
    </w:p>
  </w:comment>
  <w:comment w:id="212" w:author="Gustavo Maia" w:date="2018-05-06T21:03:00Z" w:initials="GM">
    <w:p w14:paraId="7B2815E9" w14:textId="77777777" w:rsidR="007A5D9F" w:rsidRPr="00880FCD" w:rsidRDefault="007A5D9F" w:rsidP="007A5D9F">
      <w:pPr>
        <w:pStyle w:val="Textodecomentrio"/>
      </w:pPr>
      <w:r>
        <w:rPr>
          <w:rStyle w:val="Refdecomentrio"/>
        </w:rPr>
        <w:annotationRef/>
      </w:r>
      <w:r w:rsidRPr="00880FCD">
        <w:t>Seria legal um quadro comparativo entre os concorrentes, demonstrando o que um tem ou não tem.</w:t>
      </w:r>
    </w:p>
    <w:p w14:paraId="4BDD92BD" w14:textId="77777777" w:rsidR="007A5D9F" w:rsidRPr="00880FCD" w:rsidRDefault="007A5D9F" w:rsidP="007A5D9F">
      <w:pPr>
        <w:pStyle w:val="Textodecomentrio"/>
      </w:pPr>
    </w:p>
    <w:p w14:paraId="0E5349AF" w14:textId="77777777" w:rsidR="007A5D9F" w:rsidRPr="00880FCD" w:rsidRDefault="007A5D9F" w:rsidP="007A5D9F">
      <w:pPr>
        <w:pStyle w:val="Textodecomentrio"/>
      </w:pPr>
      <w:r w:rsidRPr="00880FCD">
        <w:t>Tentem deixar claro por que o cliente deve escolher à sua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8A62B6" w15:done="0"/>
  <w15:commentEx w15:paraId="76F9A306" w15:done="0"/>
  <w15:commentEx w15:paraId="0DEFA932" w15:done="0"/>
  <w15:commentEx w15:paraId="0C1C7F52" w15:done="0"/>
  <w15:commentEx w15:paraId="724744C0" w15:done="0"/>
  <w15:commentEx w15:paraId="7D8D1699" w15:done="0"/>
  <w15:commentEx w15:paraId="52794D68" w15:done="0"/>
  <w15:commentEx w15:paraId="40A9053C" w15:done="0"/>
  <w15:commentEx w15:paraId="4D708F5D" w15:done="0"/>
  <w15:commentEx w15:paraId="4C3894EE" w15:done="0"/>
  <w15:commentEx w15:paraId="3BCCB5DF" w15:done="0"/>
  <w15:commentEx w15:paraId="61F0253F" w15:done="0"/>
  <w15:commentEx w15:paraId="54D1DCB1" w15:done="0"/>
  <w15:commentEx w15:paraId="61B7F76D" w15:done="0"/>
  <w15:commentEx w15:paraId="4BFFF8FE" w15:done="0"/>
  <w15:commentEx w15:paraId="3BA5FB54" w15:done="0"/>
  <w15:commentEx w15:paraId="733C4310" w15:done="0"/>
  <w15:commentEx w15:paraId="21D2125A" w15:done="0"/>
  <w15:commentEx w15:paraId="145B0548" w15:done="0"/>
  <w15:commentEx w15:paraId="0E5349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8A62B6" w16cid:durableId="1E821ED0"/>
  <w16cid:commentId w16cid:paraId="76F9A306" w16cid:durableId="1E821ED1"/>
  <w16cid:commentId w16cid:paraId="0DEFA932" w16cid:durableId="1E9DD6D6"/>
  <w16cid:commentId w16cid:paraId="0C1C7F52" w16cid:durableId="1E9DD6D7"/>
  <w16cid:commentId w16cid:paraId="724744C0" w16cid:durableId="1E9DD6D8"/>
  <w16cid:commentId w16cid:paraId="52794D68" w16cid:durableId="1E9DD6DA"/>
  <w16cid:commentId w16cid:paraId="40A9053C" w16cid:durableId="1E9DD6DB"/>
  <w16cid:commentId w16cid:paraId="4D708F5D" w16cid:durableId="1E9DD6DD"/>
  <w16cid:commentId w16cid:paraId="4C3894EE" w16cid:durableId="1E9DD6DE"/>
  <w16cid:commentId w16cid:paraId="3BCCB5DF" w16cid:durableId="1E9DD6DF"/>
  <w16cid:commentId w16cid:paraId="61F0253F" w16cid:durableId="1E821ED2"/>
  <w16cid:commentId w16cid:paraId="54D1DCB1" w16cid:durableId="1E821ED3"/>
  <w16cid:commentId w16cid:paraId="61B7F76D" w16cid:durableId="1E9DD6E2"/>
  <w16cid:commentId w16cid:paraId="4BFFF8FE" w16cid:durableId="1E9DD6E3"/>
  <w16cid:commentId w16cid:paraId="3BA5FB54" w16cid:durableId="1E9DD6E4"/>
  <w16cid:commentId w16cid:paraId="733C4310" w16cid:durableId="1E9DD6E5"/>
  <w16cid:commentId w16cid:paraId="21D2125A" w16cid:durableId="1E9DD6E6"/>
  <w16cid:commentId w16cid:paraId="145B0548" w16cid:durableId="1E9DD6E7"/>
  <w16cid:commentId w16cid:paraId="0E5349AF" w16cid:durableId="1E9DD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74CF6" w14:textId="77777777" w:rsidR="00E05FDA" w:rsidRDefault="00E05FDA">
      <w:pPr>
        <w:spacing w:before="0"/>
      </w:pPr>
      <w:r>
        <w:separator/>
      </w:r>
    </w:p>
  </w:endnote>
  <w:endnote w:type="continuationSeparator" w:id="0">
    <w:p w14:paraId="683E0C11" w14:textId="77777777" w:rsidR="00E05FDA" w:rsidRDefault="00E05FD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eorgia">
    <w:altName w:val="Device Font 10cpi"/>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HP Simplified">
    <w:altName w:val="Arial"/>
    <w:charset w:val="00"/>
    <w:family w:val="swiss"/>
    <w:pitch w:val="variable"/>
    <w:sig w:usb0="00000001" w:usb1="5000205B" w:usb2="00000000" w:usb3="00000000" w:csb0="00000093"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4F61" w14:textId="77777777" w:rsidR="009D7C05" w:rsidRDefault="009D7C05">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20F63" w14:textId="77777777" w:rsidR="009D7C05" w:rsidRDefault="009D7C05">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AB9DB" w14:textId="77777777" w:rsidR="00E05FDA" w:rsidRDefault="00E05FDA">
      <w:pPr>
        <w:spacing w:before="0"/>
      </w:pPr>
      <w:r>
        <w:separator/>
      </w:r>
    </w:p>
  </w:footnote>
  <w:footnote w:type="continuationSeparator" w:id="0">
    <w:p w14:paraId="6D6C58A8" w14:textId="77777777" w:rsidR="00E05FDA" w:rsidRDefault="00E05FD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0C90" w14:textId="77777777" w:rsidR="009D7C05" w:rsidRDefault="009D7C05">
    <w:r>
      <w:fldChar w:fldCharType="begin"/>
    </w:r>
    <w:r>
      <w:instrText>PAGE</w:instrText>
    </w:r>
    <w:r>
      <w:fldChar w:fldCharType="end"/>
    </w:r>
  </w:p>
  <w:p w14:paraId="3360EB92" w14:textId="77777777" w:rsidR="009D7C05" w:rsidRPr="003A65CA" w:rsidRDefault="009D7C05">
    <w:pPr>
      <w:jc w:val="right"/>
    </w:pPr>
    <w:r w:rsidRPr="003A65CA">
      <w:t xml:space="preserve">S. </w:t>
    </w:r>
    <w:proofErr w:type="spellStart"/>
    <w:r w:rsidRPr="003A65CA">
      <w:t>Sandri</w:t>
    </w:r>
    <w:proofErr w:type="spellEnd"/>
    <w:r w:rsidRPr="003A65CA">
      <w:t xml:space="preserve">, J. Stolfi, </w:t>
    </w:r>
    <w:proofErr w:type="spellStart"/>
    <w:proofErr w:type="gramStart"/>
    <w:r w:rsidRPr="003A65CA">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8BBB" w14:textId="77777777" w:rsidR="009D7C05" w:rsidRDefault="009D7C05"/>
  <w:p w14:paraId="261860CC" w14:textId="77777777" w:rsidR="009D7C05" w:rsidRDefault="009D7C0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7386"/>
    <w:multiLevelType w:val="hybridMultilevel"/>
    <w:tmpl w:val="9DFA2046"/>
    <w:lvl w:ilvl="0" w:tplc="04160003">
      <w:start w:val="1"/>
      <w:numFmt w:val="bullet"/>
      <w:lvlText w:val="o"/>
      <w:lvlJc w:val="left"/>
      <w:pPr>
        <w:ind w:left="1440" w:hanging="360"/>
      </w:pPr>
      <w:rPr>
        <w:rFonts w:ascii="Courier New" w:hAnsi="Courier New" w:cs="Courier New" w:hint="default"/>
      </w:rPr>
    </w:lvl>
    <w:lvl w:ilvl="1" w:tplc="04160005">
      <w:start w:val="1"/>
      <w:numFmt w:val="bullet"/>
      <w:lvlText w:val=""/>
      <w:lvlJc w:val="left"/>
      <w:pPr>
        <w:ind w:left="2160" w:hanging="360"/>
      </w:pPr>
      <w:rPr>
        <w:rFonts w:ascii="Wingdings" w:hAnsi="Wingdings"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AF652E"/>
    <w:multiLevelType w:val="hybridMultilevel"/>
    <w:tmpl w:val="4F444FD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0A73BA"/>
    <w:multiLevelType w:val="hybridMultilevel"/>
    <w:tmpl w:val="E4320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C15107"/>
    <w:multiLevelType w:val="multilevel"/>
    <w:tmpl w:val="9CCCE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F5414"/>
    <w:multiLevelType w:val="hybridMultilevel"/>
    <w:tmpl w:val="B66AB6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174578"/>
    <w:multiLevelType w:val="hybridMultilevel"/>
    <w:tmpl w:val="D988F33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4C45E1"/>
    <w:multiLevelType w:val="hybridMultilevel"/>
    <w:tmpl w:val="29A4DE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4B17BA"/>
    <w:multiLevelType w:val="hybridMultilevel"/>
    <w:tmpl w:val="D3E0F71A"/>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8" w15:restartNumberingAfterBreak="0">
    <w:nsid w:val="5B800F8E"/>
    <w:multiLevelType w:val="hybridMultilevel"/>
    <w:tmpl w:val="A3FCA1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205AED"/>
    <w:multiLevelType w:val="hybridMultilevel"/>
    <w:tmpl w:val="0B10C3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6935A33"/>
    <w:multiLevelType w:val="hybridMultilevel"/>
    <w:tmpl w:val="D97880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B0C6A22"/>
    <w:multiLevelType w:val="hybridMultilevel"/>
    <w:tmpl w:val="BD060B2E"/>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7B061D1"/>
    <w:multiLevelType w:val="hybridMultilevel"/>
    <w:tmpl w:val="A09CF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8"/>
  </w:num>
  <w:num w:numId="6">
    <w:abstractNumId w:val="10"/>
  </w:num>
  <w:num w:numId="7">
    <w:abstractNumId w:val="11"/>
  </w:num>
  <w:num w:numId="8">
    <w:abstractNumId w:val="0"/>
  </w:num>
  <w:num w:numId="9">
    <w:abstractNumId w:val="9"/>
  </w:num>
  <w:num w:numId="10">
    <w:abstractNumId w:val="1"/>
  </w:num>
  <w:num w:numId="11">
    <w:abstractNumId w:val="4"/>
  </w:num>
  <w:num w:numId="12">
    <w:abstractNumId w:val="1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700134@salas.aulas">
    <w15:presenceInfo w15:providerId="AD" w15:userId="S-1-5-21-2276270782-3425460420-2294784772-5862"/>
  </w15:person>
  <w15:person w15:author="Vanderson Gomes Bossi">
    <w15:presenceInfo w15:providerId="Windows Live" w15:userId="d75803030f8a9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A0"/>
    <w:rsid w:val="0006588A"/>
    <w:rsid w:val="000A1A79"/>
    <w:rsid w:val="000A1DC1"/>
    <w:rsid w:val="000B331A"/>
    <w:rsid w:val="0014144C"/>
    <w:rsid w:val="00143EA0"/>
    <w:rsid w:val="00185F06"/>
    <w:rsid w:val="001A469A"/>
    <w:rsid w:val="001E6E2E"/>
    <w:rsid w:val="00202897"/>
    <w:rsid w:val="00216369"/>
    <w:rsid w:val="00277C11"/>
    <w:rsid w:val="002A06EA"/>
    <w:rsid w:val="002F4D78"/>
    <w:rsid w:val="002F5697"/>
    <w:rsid w:val="002F5784"/>
    <w:rsid w:val="002F6D47"/>
    <w:rsid w:val="00340BDD"/>
    <w:rsid w:val="00346A53"/>
    <w:rsid w:val="00367183"/>
    <w:rsid w:val="00397A5E"/>
    <w:rsid w:val="003A65CA"/>
    <w:rsid w:val="003B5BAF"/>
    <w:rsid w:val="00410DB4"/>
    <w:rsid w:val="004C594E"/>
    <w:rsid w:val="004D3E1D"/>
    <w:rsid w:val="005123C3"/>
    <w:rsid w:val="00514B94"/>
    <w:rsid w:val="00521CF0"/>
    <w:rsid w:val="00545BEA"/>
    <w:rsid w:val="00561D1E"/>
    <w:rsid w:val="0056704E"/>
    <w:rsid w:val="005B283F"/>
    <w:rsid w:val="00616936"/>
    <w:rsid w:val="00683C7B"/>
    <w:rsid w:val="006F40A0"/>
    <w:rsid w:val="00741E80"/>
    <w:rsid w:val="007443D8"/>
    <w:rsid w:val="007A5D9F"/>
    <w:rsid w:val="007B0447"/>
    <w:rsid w:val="00820AF9"/>
    <w:rsid w:val="00821464"/>
    <w:rsid w:val="00830192"/>
    <w:rsid w:val="00875CA9"/>
    <w:rsid w:val="00877DB1"/>
    <w:rsid w:val="00880FCD"/>
    <w:rsid w:val="008852AF"/>
    <w:rsid w:val="008B09B4"/>
    <w:rsid w:val="00951BB4"/>
    <w:rsid w:val="009548B2"/>
    <w:rsid w:val="00954B47"/>
    <w:rsid w:val="009C3FEC"/>
    <w:rsid w:val="009D33F8"/>
    <w:rsid w:val="009D7C05"/>
    <w:rsid w:val="009F1E4A"/>
    <w:rsid w:val="00AB7105"/>
    <w:rsid w:val="00AF46C6"/>
    <w:rsid w:val="00B220DE"/>
    <w:rsid w:val="00BD03E2"/>
    <w:rsid w:val="00BD4298"/>
    <w:rsid w:val="00C30AB5"/>
    <w:rsid w:val="00CD6BF4"/>
    <w:rsid w:val="00D32C81"/>
    <w:rsid w:val="00D46B51"/>
    <w:rsid w:val="00D84030"/>
    <w:rsid w:val="00DC2FF6"/>
    <w:rsid w:val="00E05FDA"/>
    <w:rsid w:val="00E42EA9"/>
    <w:rsid w:val="00E56CD7"/>
    <w:rsid w:val="00E66D19"/>
    <w:rsid w:val="00F013EB"/>
    <w:rsid w:val="00F16D0B"/>
    <w:rsid w:val="00FC22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82DB"/>
  <w15:docId w15:val="{92B1932A-B5B8-415F-B0C1-47149FA2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pt-BR"/>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0B331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0B331A"/>
    <w:rPr>
      <w:rFonts w:ascii="Tahoma" w:hAnsi="Tahoma" w:cs="Tahoma"/>
      <w:sz w:val="16"/>
      <w:szCs w:val="16"/>
    </w:rPr>
  </w:style>
  <w:style w:type="paragraph" w:styleId="PargrafodaLista">
    <w:name w:val="List Paragraph"/>
    <w:basedOn w:val="Normal"/>
    <w:uiPriority w:val="34"/>
    <w:qFormat/>
    <w:rsid w:val="000B331A"/>
    <w:pPr>
      <w:ind w:left="720"/>
      <w:contextualSpacing/>
    </w:pPr>
  </w:style>
  <w:style w:type="character" w:styleId="Hyperlink">
    <w:name w:val="Hyperlink"/>
    <w:basedOn w:val="Fontepargpadro"/>
    <w:uiPriority w:val="99"/>
    <w:unhideWhenUsed/>
    <w:rsid w:val="00820AF9"/>
    <w:rPr>
      <w:color w:val="0000FF" w:themeColor="hyperlink"/>
      <w:u w:val="single"/>
    </w:rPr>
  </w:style>
  <w:style w:type="paragraph" w:styleId="Legenda">
    <w:name w:val="caption"/>
    <w:basedOn w:val="Normal"/>
    <w:next w:val="Normal"/>
    <w:uiPriority w:val="35"/>
    <w:unhideWhenUsed/>
    <w:qFormat/>
    <w:rsid w:val="009C3FEC"/>
    <w:pPr>
      <w:spacing w:before="0" w:after="200"/>
    </w:pPr>
    <w:rPr>
      <w:b/>
      <w:bCs/>
      <w:color w:val="4F81BD" w:themeColor="accent1"/>
      <w:sz w:val="18"/>
      <w:szCs w:val="18"/>
    </w:rPr>
  </w:style>
  <w:style w:type="character" w:styleId="Refdecomentrio">
    <w:name w:val="annotation reference"/>
    <w:basedOn w:val="Fontepargpadro"/>
    <w:uiPriority w:val="99"/>
    <w:semiHidden/>
    <w:unhideWhenUsed/>
    <w:rsid w:val="0014144C"/>
    <w:rPr>
      <w:sz w:val="16"/>
      <w:szCs w:val="16"/>
    </w:rPr>
  </w:style>
  <w:style w:type="paragraph" w:styleId="Textodecomentrio">
    <w:name w:val="annotation text"/>
    <w:basedOn w:val="Normal"/>
    <w:link w:val="TextodecomentrioChar"/>
    <w:uiPriority w:val="99"/>
    <w:semiHidden/>
    <w:unhideWhenUsed/>
    <w:rsid w:val="0014144C"/>
    <w:rPr>
      <w:sz w:val="20"/>
      <w:szCs w:val="20"/>
    </w:rPr>
  </w:style>
  <w:style w:type="character" w:customStyle="1" w:styleId="TextodecomentrioChar">
    <w:name w:val="Texto de comentário Char"/>
    <w:basedOn w:val="Fontepargpadro"/>
    <w:link w:val="Textodecomentrio"/>
    <w:uiPriority w:val="99"/>
    <w:semiHidden/>
    <w:rsid w:val="0014144C"/>
    <w:rPr>
      <w:sz w:val="20"/>
      <w:szCs w:val="20"/>
    </w:rPr>
  </w:style>
  <w:style w:type="paragraph" w:styleId="Assuntodocomentrio">
    <w:name w:val="annotation subject"/>
    <w:basedOn w:val="Textodecomentrio"/>
    <w:next w:val="Textodecomentrio"/>
    <w:link w:val="AssuntodocomentrioChar"/>
    <w:uiPriority w:val="99"/>
    <w:semiHidden/>
    <w:unhideWhenUsed/>
    <w:rsid w:val="0014144C"/>
    <w:rPr>
      <w:b/>
      <w:bCs/>
    </w:rPr>
  </w:style>
  <w:style w:type="character" w:customStyle="1" w:styleId="AssuntodocomentrioChar">
    <w:name w:val="Assunto do comentário Char"/>
    <w:basedOn w:val="TextodecomentrioChar"/>
    <w:link w:val="Assuntodocomentrio"/>
    <w:uiPriority w:val="99"/>
    <w:semiHidden/>
    <w:rsid w:val="0014144C"/>
    <w:rPr>
      <w:b/>
      <w:bCs/>
      <w:sz w:val="20"/>
      <w:szCs w:val="20"/>
    </w:rPr>
  </w:style>
  <w:style w:type="paragraph" w:styleId="NormalWeb">
    <w:name w:val="Normal (Web)"/>
    <w:basedOn w:val="Normal"/>
    <w:uiPriority w:val="99"/>
    <w:semiHidden/>
    <w:unhideWhenUsed/>
    <w:rsid w:val="008B09B4"/>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rPr>
  </w:style>
  <w:style w:type="paragraph" w:styleId="Rodap">
    <w:name w:val="footer"/>
    <w:basedOn w:val="Normal"/>
    <w:link w:val="RodapChar"/>
    <w:uiPriority w:val="99"/>
    <w:unhideWhenUsed/>
    <w:rsid w:val="00E66D19"/>
    <w:pPr>
      <w:tabs>
        <w:tab w:val="clear" w:pos="720"/>
        <w:tab w:val="center" w:pos="4252"/>
        <w:tab w:val="right" w:pos="8504"/>
      </w:tabs>
      <w:spacing w:before="0"/>
    </w:pPr>
  </w:style>
  <w:style w:type="character" w:customStyle="1" w:styleId="RodapChar">
    <w:name w:val="Rodapé Char"/>
    <w:basedOn w:val="Fontepargpadro"/>
    <w:link w:val="Rodap"/>
    <w:uiPriority w:val="99"/>
    <w:rsid w:val="00E66D19"/>
  </w:style>
  <w:style w:type="paragraph" w:styleId="Cabealho">
    <w:name w:val="header"/>
    <w:basedOn w:val="Normal"/>
    <w:link w:val="CabealhoChar"/>
    <w:uiPriority w:val="99"/>
    <w:unhideWhenUsed/>
    <w:rsid w:val="00E66D19"/>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E66D19"/>
  </w:style>
  <w:style w:type="paragraph" w:styleId="Reviso">
    <w:name w:val="Revision"/>
    <w:hidden/>
    <w:uiPriority w:val="99"/>
    <w:semiHidden/>
    <w:rsid w:val="002A06EA"/>
    <w:pPr>
      <w:pBdr>
        <w:top w:val="none" w:sz="0" w:space="0" w:color="auto"/>
        <w:left w:val="none" w:sz="0" w:space="0" w:color="auto"/>
        <w:bottom w:val="none" w:sz="0" w:space="0" w:color="auto"/>
        <w:right w:val="none" w:sz="0" w:space="0" w:color="auto"/>
        <w:between w:val="none" w:sz="0" w:space="0" w:color="auto"/>
      </w:pBdr>
      <w:tabs>
        <w:tab w:val="clear" w:pos="720"/>
      </w:tabs>
      <w:spacing w:before="0"/>
      <w:jc w:val="left"/>
    </w:pPr>
  </w:style>
  <w:style w:type="table" w:styleId="Tabelacomgrade">
    <w:name w:val="Table Grid"/>
    <w:basedOn w:val="Tabelanormal"/>
    <w:uiPriority w:val="59"/>
    <w:unhideWhenUsed/>
    <w:rsid w:val="002F6D4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2">
    <w:name w:val="Grid Table 5 Dark Accent 2"/>
    <w:basedOn w:val="Tabelanormal"/>
    <w:uiPriority w:val="50"/>
    <w:rsid w:val="00877D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adeLista3-nfase2">
    <w:name w:val="List Table 3 Accent 2"/>
    <w:basedOn w:val="Tabelanormal"/>
    <w:uiPriority w:val="48"/>
    <w:rsid w:val="00877DB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adeGrade4-nfase2">
    <w:name w:val="Grid Table 4 Accent 2"/>
    <w:basedOn w:val="Tabelanormal"/>
    <w:uiPriority w:val="49"/>
    <w:rsid w:val="00877D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MenoPendente">
    <w:name w:val="Unresolved Mention"/>
    <w:basedOn w:val="Fontepargpadro"/>
    <w:uiPriority w:val="99"/>
    <w:semiHidden/>
    <w:unhideWhenUsed/>
    <w:rsid w:val="00E56CD7"/>
    <w:rPr>
      <w:color w:val="808080"/>
      <w:shd w:val="clear" w:color="auto" w:fill="E6E6E6"/>
    </w:rPr>
  </w:style>
  <w:style w:type="paragraph" w:styleId="Corpodetexto">
    <w:name w:val="Body Text"/>
    <w:basedOn w:val="Normal"/>
    <w:link w:val="CorpodetextoChar"/>
    <w:uiPriority w:val="1"/>
    <w:qFormat/>
    <w:rsid w:val="003B5BAF"/>
    <w:pPr>
      <w:widowControl w:val="0"/>
      <w:pBdr>
        <w:top w:val="none" w:sz="0" w:space="0" w:color="auto"/>
        <w:left w:val="none" w:sz="0" w:space="0" w:color="auto"/>
        <w:bottom w:val="none" w:sz="0" w:space="0" w:color="auto"/>
        <w:right w:val="none" w:sz="0" w:space="0" w:color="auto"/>
        <w:between w:val="none" w:sz="0" w:space="0" w:color="auto"/>
      </w:pBdr>
      <w:tabs>
        <w:tab w:val="clear" w:pos="720"/>
      </w:tabs>
      <w:autoSpaceDE w:val="0"/>
      <w:autoSpaceDN w:val="0"/>
      <w:spacing w:before="0"/>
      <w:jc w:val="left"/>
    </w:pPr>
    <w:rPr>
      <w:rFonts w:ascii="Arial" w:eastAsia="Arial" w:hAnsi="Arial" w:cs="Arial"/>
      <w:color w:val="auto"/>
      <w:lang w:eastAsia="en-US"/>
    </w:rPr>
  </w:style>
  <w:style w:type="character" w:customStyle="1" w:styleId="CorpodetextoChar">
    <w:name w:val="Corpo de texto Char"/>
    <w:basedOn w:val="Fontepargpadro"/>
    <w:link w:val="Corpodetexto"/>
    <w:uiPriority w:val="1"/>
    <w:rsid w:val="003B5BAF"/>
    <w:rPr>
      <w:rFonts w:ascii="Arial" w:eastAsia="Arial" w:hAnsi="Arial" w:cs="Arial"/>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21842">
      <w:bodyDiv w:val="1"/>
      <w:marLeft w:val="0"/>
      <w:marRight w:val="0"/>
      <w:marTop w:val="0"/>
      <w:marBottom w:val="0"/>
      <w:divBdr>
        <w:top w:val="none" w:sz="0" w:space="0" w:color="auto"/>
        <w:left w:val="none" w:sz="0" w:space="0" w:color="auto"/>
        <w:bottom w:val="none" w:sz="0" w:space="0" w:color="auto"/>
        <w:right w:val="none" w:sz="0" w:space="0" w:color="auto"/>
      </w:divBdr>
    </w:div>
    <w:div w:id="681667721">
      <w:bodyDiv w:val="1"/>
      <w:marLeft w:val="0"/>
      <w:marRight w:val="0"/>
      <w:marTop w:val="0"/>
      <w:marBottom w:val="0"/>
      <w:divBdr>
        <w:top w:val="none" w:sz="0" w:space="0" w:color="auto"/>
        <w:left w:val="none" w:sz="0" w:space="0" w:color="auto"/>
        <w:bottom w:val="none" w:sz="0" w:space="0" w:color="auto"/>
        <w:right w:val="none" w:sz="0" w:space="0" w:color="auto"/>
      </w:divBdr>
    </w:div>
    <w:div w:id="8856020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858">
          <w:marLeft w:val="-45"/>
          <w:marRight w:val="0"/>
          <w:marTop w:val="0"/>
          <w:marBottom w:val="0"/>
          <w:divBdr>
            <w:top w:val="single" w:sz="6" w:space="0" w:color="FFFFFF"/>
            <w:left w:val="single" w:sz="6" w:space="0" w:color="FFFFFF"/>
            <w:bottom w:val="single" w:sz="6" w:space="0" w:color="FFFFFF"/>
            <w:right w:val="single" w:sz="6" w:space="0" w:color="FFFFFF"/>
          </w:divBdr>
        </w:div>
        <w:div w:id="1133328226">
          <w:marLeft w:val="0"/>
          <w:marRight w:val="0"/>
          <w:marTop w:val="0"/>
          <w:marBottom w:val="0"/>
          <w:divBdr>
            <w:top w:val="none" w:sz="0" w:space="0" w:color="auto"/>
            <w:left w:val="none" w:sz="0" w:space="0" w:color="auto"/>
            <w:bottom w:val="none" w:sz="0" w:space="0" w:color="auto"/>
            <w:right w:val="none" w:sz="0" w:space="0" w:color="auto"/>
          </w:divBdr>
        </w:div>
      </w:divsChild>
    </w:div>
    <w:div w:id="1089035578">
      <w:bodyDiv w:val="1"/>
      <w:marLeft w:val="0"/>
      <w:marRight w:val="0"/>
      <w:marTop w:val="0"/>
      <w:marBottom w:val="0"/>
      <w:divBdr>
        <w:top w:val="none" w:sz="0" w:space="0" w:color="auto"/>
        <w:left w:val="none" w:sz="0" w:space="0" w:color="auto"/>
        <w:bottom w:val="none" w:sz="0" w:space="0" w:color="auto"/>
        <w:right w:val="none" w:sz="0" w:space="0" w:color="auto"/>
      </w:divBdr>
    </w:div>
    <w:div w:id="1158618199">
      <w:bodyDiv w:val="1"/>
      <w:marLeft w:val="0"/>
      <w:marRight w:val="0"/>
      <w:marTop w:val="0"/>
      <w:marBottom w:val="0"/>
      <w:divBdr>
        <w:top w:val="none" w:sz="0" w:space="0" w:color="auto"/>
        <w:left w:val="none" w:sz="0" w:space="0" w:color="auto"/>
        <w:bottom w:val="none" w:sz="0" w:space="0" w:color="auto"/>
        <w:right w:val="none" w:sz="0" w:space="0" w:color="auto"/>
      </w:divBdr>
    </w:div>
    <w:div w:id="1401245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teuswatabe11@gmail.com"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felipepereira937@gmail.com" TargetMode="External"/><Relationship Id="rId17" Type="http://schemas.microsoft.com/office/2016/09/relationships/commentsIds" Target="commentsIds.xml"/><Relationship Id="rId25" Type="http://schemas.openxmlformats.org/officeDocument/2006/relationships/image" Target="media/image7.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www.administradores.com.br/artigos/marketing/implantacao-de-sistema-de-informacao-em-pequena-empresa/589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santanna88@gmail.com"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0B3E-1E74-4481-B716-1F19D8AF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2070</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Watanabe</dc:creator>
  <cp:keywords/>
  <dc:description/>
  <cp:lastModifiedBy>Taina Macedo</cp:lastModifiedBy>
  <cp:revision>3</cp:revision>
  <dcterms:created xsi:type="dcterms:W3CDTF">2018-08-17T02:27:00Z</dcterms:created>
  <dcterms:modified xsi:type="dcterms:W3CDTF">2018-08-17T02:30:00Z</dcterms:modified>
</cp:coreProperties>
</file>